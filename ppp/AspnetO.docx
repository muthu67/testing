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E55" w:rsidRPr="003E7E55" w:rsidRDefault="003E7E55" w:rsidP="003E7E55">
      <w:pPr>
        <w:spacing w:after="0" w:line="240" w:lineRule="auto"/>
        <w:ind w:hanging="18913"/>
        <w:rPr>
          <w:rFonts w:ascii="Times New Roman" w:eastAsia="Times New Roman" w:hAnsi="Times New Roman" w:cs="Times New Roman"/>
          <w:b/>
          <w:bCs/>
          <w:sz w:val="60"/>
          <w:szCs w:val="60"/>
          <w:lang w:eastAsia="en-IN"/>
        </w:rPr>
      </w:pPr>
      <w:hyperlink r:id="rId6" w:history="1">
        <w:r w:rsidRPr="003E7E55">
          <w:rPr>
            <w:rFonts w:ascii="Source Sans Pro" w:eastAsia="Times New Roman" w:hAnsi="Source Sans Pro" w:cs="Times New Roman"/>
            <w:color w:val="1A212B"/>
            <w:sz w:val="60"/>
            <w:szCs w:val="60"/>
            <w:u w:val="single"/>
            <w:lang w:eastAsia="en-IN"/>
          </w:rPr>
          <w:t>AspnetO</w:t>
        </w:r>
      </w:hyperlink>
    </w:p>
    <w:p w:rsidR="003E7E55" w:rsidRPr="003E7E55" w:rsidRDefault="003E7E55" w:rsidP="003E7E55">
      <w:pPr>
        <w:spacing w:after="0" w:line="0" w:lineRule="auto"/>
        <w:ind w:hanging="18913"/>
        <w:rPr>
          <w:rFonts w:ascii="Times New Roman" w:eastAsia="Times New Roman" w:hAnsi="Times New Roman" w:cs="Times New Roman"/>
          <w:sz w:val="24"/>
          <w:szCs w:val="24"/>
          <w:lang w:eastAsia="en-IN"/>
        </w:rPr>
      </w:pPr>
      <w:r w:rsidRPr="003E7E55">
        <w:rPr>
          <w:rFonts w:ascii="Times New Roman" w:eastAsia="Times New Roman" w:hAnsi="Times New Roman" w:cs="Times New Roman"/>
          <w:sz w:val="24"/>
          <w:szCs w:val="24"/>
          <w:lang w:eastAsia="en-IN"/>
        </w:rPr>
        <w:t>We code, that works!</w:t>
      </w:r>
    </w:p>
    <w:p w:rsidR="003E7E55" w:rsidRPr="003E7E55" w:rsidRDefault="003E7E55" w:rsidP="003E7E55">
      <w:pPr>
        <w:numPr>
          <w:ilvl w:val="0"/>
          <w:numId w:val="1"/>
        </w:numPr>
        <w:spacing w:before="100" w:beforeAutospacing="1" w:after="100" w:afterAutospacing="1" w:line="240" w:lineRule="auto"/>
        <w:ind w:left="0" w:right="-60"/>
        <w:rPr>
          <w:rFonts w:ascii="Times New Roman" w:eastAsia="Times New Roman" w:hAnsi="Times New Roman" w:cs="Times New Roman"/>
          <w:sz w:val="27"/>
          <w:szCs w:val="27"/>
          <w:lang w:eastAsia="en-IN"/>
        </w:rPr>
      </w:pPr>
      <w:hyperlink r:id="rId7" w:history="1">
        <w:r w:rsidRPr="003E7E55">
          <w:rPr>
            <w:rFonts w:ascii="Times New Roman" w:eastAsia="Times New Roman" w:hAnsi="Times New Roman" w:cs="Times New Roman"/>
            <w:color w:val="FFFFFF"/>
            <w:sz w:val="30"/>
            <w:szCs w:val="30"/>
            <w:u w:val="single"/>
            <w:lang w:eastAsia="en-IN"/>
          </w:rPr>
          <w:t>Home</w:t>
        </w:r>
      </w:hyperlink>
    </w:p>
    <w:p w:rsidR="003E7E55" w:rsidRPr="003E7E55" w:rsidRDefault="003E7E55" w:rsidP="003E7E55">
      <w:pPr>
        <w:spacing w:after="0" w:line="240" w:lineRule="auto"/>
        <w:jc w:val="right"/>
        <w:rPr>
          <w:rFonts w:ascii="Times New Roman" w:eastAsia="Times New Roman" w:hAnsi="Times New Roman" w:cs="Times New Roman"/>
          <w:sz w:val="27"/>
          <w:szCs w:val="27"/>
          <w:lang w:eastAsia="en-IN"/>
        </w:rPr>
      </w:pPr>
      <w:r w:rsidRPr="003E7E55">
        <w:rPr>
          <w:rFonts w:ascii="Times New Roman" w:eastAsia="Times New Roman" w:hAnsi="Times New Roman" w:cs="Times New Roman"/>
          <w:sz w:val="27"/>
          <w:szCs w:val="27"/>
          <w:lang w:eastAsia="en-IN"/>
        </w:rPr>
        <w:t> </w:t>
      </w:r>
    </w:p>
    <w:p w:rsidR="003E7E55" w:rsidRPr="003E7E55" w:rsidRDefault="003E7E55" w:rsidP="003E7E55">
      <w:pPr>
        <w:numPr>
          <w:ilvl w:val="0"/>
          <w:numId w:val="1"/>
        </w:numPr>
        <w:spacing w:before="100" w:beforeAutospacing="1" w:after="100" w:afterAutospacing="1" w:line="240" w:lineRule="auto"/>
        <w:ind w:left="0" w:right="-60"/>
        <w:rPr>
          <w:rFonts w:ascii="Times New Roman" w:eastAsia="Times New Roman" w:hAnsi="Times New Roman" w:cs="Times New Roman"/>
          <w:sz w:val="27"/>
          <w:szCs w:val="27"/>
          <w:lang w:eastAsia="en-IN"/>
        </w:rPr>
      </w:pPr>
      <w:hyperlink r:id="rId8" w:history="1">
        <w:r w:rsidRPr="003E7E55">
          <w:rPr>
            <w:rFonts w:ascii="Times New Roman" w:eastAsia="Times New Roman" w:hAnsi="Times New Roman" w:cs="Times New Roman"/>
            <w:color w:val="FFFFFF"/>
            <w:sz w:val="30"/>
            <w:szCs w:val="30"/>
            <w:u w:val="single"/>
            <w:lang w:eastAsia="en-IN"/>
          </w:rPr>
          <w:t>Asp.net</w:t>
        </w:r>
      </w:hyperlink>
    </w:p>
    <w:p w:rsidR="003E7E55" w:rsidRPr="003E7E55" w:rsidRDefault="003E7E55" w:rsidP="003E7E55">
      <w:pPr>
        <w:spacing w:after="0" w:line="240" w:lineRule="auto"/>
        <w:jc w:val="right"/>
        <w:rPr>
          <w:rFonts w:ascii="Times New Roman" w:eastAsia="Times New Roman" w:hAnsi="Times New Roman" w:cs="Times New Roman"/>
          <w:sz w:val="27"/>
          <w:szCs w:val="27"/>
          <w:lang w:eastAsia="en-IN"/>
        </w:rPr>
      </w:pPr>
      <w:r w:rsidRPr="003E7E55">
        <w:rPr>
          <w:rFonts w:ascii="Times New Roman" w:eastAsia="Times New Roman" w:hAnsi="Times New Roman" w:cs="Times New Roman"/>
          <w:sz w:val="27"/>
          <w:szCs w:val="27"/>
          <w:lang w:eastAsia="en-IN"/>
        </w:rPr>
        <w:t> </w:t>
      </w:r>
    </w:p>
    <w:p w:rsidR="003E7E55" w:rsidRPr="003E7E55" w:rsidRDefault="003E7E55" w:rsidP="003E7E55">
      <w:pPr>
        <w:numPr>
          <w:ilvl w:val="0"/>
          <w:numId w:val="1"/>
        </w:numPr>
        <w:spacing w:before="100" w:beforeAutospacing="1" w:after="100" w:afterAutospacing="1" w:line="240" w:lineRule="auto"/>
        <w:ind w:left="0" w:right="-60"/>
        <w:rPr>
          <w:rFonts w:ascii="Times New Roman" w:eastAsia="Times New Roman" w:hAnsi="Times New Roman" w:cs="Times New Roman"/>
          <w:sz w:val="27"/>
          <w:szCs w:val="27"/>
          <w:lang w:eastAsia="en-IN"/>
        </w:rPr>
      </w:pPr>
      <w:hyperlink r:id="rId9" w:history="1">
        <w:r w:rsidRPr="003E7E55">
          <w:rPr>
            <w:rFonts w:ascii="Times New Roman" w:eastAsia="Times New Roman" w:hAnsi="Times New Roman" w:cs="Times New Roman"/>
            <w:color w:val="FFFFFF"/>
            <w:sz w:val="30"/>
            <w:szCs w:val="30"/>
            <w:u w:val="single"/>
            <w:lang w:eastAsia="en-IN"/>
          </w:rPr>
          <w:t>MVC</w:t>
        </w:r>
      </w:hyperlink>
    </w:p>
    <w:p w:rsidR="003E7E55" w:rsidRPr="003E7E55" w:rsidRDefault="003E7E55" w:rsidP="003E7E55">
      <w:pPr>
        <w:spacing w:after="0" w:line="240" w:lineRule="auto"/>
        <w:jc w:val="right"/>
        <w:rPr>
          <w:rFonts w:ascii="Times New Roman" w:eastAsia="Times New Roman" w:hAnsi="Times New Roman" w:cs="Times New Roman"/>
          <w:sz w:val="27"/>
          <w:szCs w:val="27"/>
          <w:lang w:eastAsia="en-IN"/>
        </w:rPr>
      </w:pPr>
      <w:r w:rsidRPr="003E7E55">
        <w:rPr>
          <w:rFonts w:ascii="Times New Roman" w:eastAsia="Times New Roman" w:hAnsi="Times New Roman" w:cs="Times New Roman"/>
          <w:sz w:val="27"/>
          <w:szCs w:val="27"/>
          <w:lang w:eastAsia="en-IN"/>
        </w:rPr>
        <w:t> </w:t>
      </w:r>
    </w:p>
    <w:p w:rsidR="003E7E55" w:rsidRPr="003E7E55" w:rsidRDefault="003E7E55" w:rsidP="003E7E55">
      <w:pPr>
        <w:numPr>
          <w:ilvl w:val="0"/>
          <w:numId w:val="1"/>
        </w:numPr>
        <w:spacing w:before="100" w:beforeAutospacing="1" w:after="100" w:afterAutospacing="1" w:line="240" w:lineRule="auto"/>
        <w:ind w:left="0" w:right="-60"/>
        <w:rPr>
          <w:rFonts w:ascii="Times New Roman" w:eastAsia="Times New Roman" w:hAnsi="Times New Roman" w:cs="Times New Roman"/>
          <w:sz w:val="27"/>
          <w:szCs w:val="27"/>
          <w:lang w:eastAsia="en-IN"/>
        </w:rPr>
      </w:pPr>
      <w:hyperlink r:id="rId10" w:history="1">
        <w:r w:rsidRPr="003E7E55">
          <w:rPr>
            <w:rFonts w:ascii="Times New Roman" w:eastAsia="Times New Roman" w:hAnsi="Times New Roman" w:cs="Times New Roman"/>
            <w:color w:val="FFFFFF"/>
            <w:sz w:val="30"/>
            <w:szCs w:val="30"/>
            <w:u w:val="single"/>
            <w:lang w:eastAsia="en-IN"/>
          </w:rPr>
          <w:t>Interview Questions</w:t>
        </w:r>
      </w:hyperlink>
    </w:p>
    <w:p w:rsidR="003E7E55" w:rsidRPr="003E7E55" w:rsidRDefault="003E7E55" w:rsidP="003E7E55">
      <w:pPr>
        <w:shd w:val="clear" w:color="auto" w:fill="FF6600"/>
        <w:spacing w:line="240" w:lineRule="auto"/>
        <w:rPr>
          <w:rFonts w:ascii="Source Sans Pro" w:eastAsia="Times New Roman" w:hAnsi="Source Sans Pro" w:cs="Times New Roman"/>
          <w:color w:val="FFFFFF"/>
          <w:sz w:val="24"/>
          <w:szCs w:val="24"/>
          <w:lang w:eastAsia="en-IN"/>
        </w:rPr>
      </w:pPr>
      <w:r w:rsidRPr="003E7E55">
        <w:rPr>
          <w:rFonts w:ascii="Source Sans Pro" w:eastAsia="Times New Roman" w:hAnsi="Source Sans Pro" w:cs="Times New Roman"/>
          <w:color w:val="FFFFFF"/>
          <w:sz w:val="24"/>
          <w:szCs w:val="24"/>
          <w:lang w:eastAsia="en-IN"/>
        </w:rPr>
        <w:t>You are here: </w:t>
      </w:r>
      <w:hyperlink r:id="rId11" w:history="1">
        <w:r w:rsidRPr="003E7E55">
          <w:rPr>
            <w:rFonts w:ascii="Source Sans Pro" w:eastAsia="Times New Roman" w:hAnsi="Source Sans Pro" w:cs="Times New Roman"/>
            <w:color w:val="FFFFFF"/>
            <w:sz w:val="24"/>
            <w:szCs w:val="24"/>
            <w:u w:val="single"/>
            <w:lang w:eastAsia="en-IN"/>
          </w:rPr>
          <w:t>Home</w:t>
        </w:r>
      </w:hyperlink>
      <w:r w:rsidRPr="003E7E55">
        <w:rPr>
          <w:rFonts w:ascii="Source Sans Pro" w:eastAsia="Times New Roman" w:hAnsi="Source Sans Pro" w:cs="Times New Roman"/>
          <w:color w:val="FFFFFF"/>
          <w:sz w:val="24"/>
          <w:szCs w:val="24"/>
          <w:lang w:eastAsia="en-IN"/>
        </w:rPr>
        <w:t> / </w:t>
      </w:r>
      <w:hyperlink r:id="rId12" w:history="1">
        <w:r w:rsidRPr="003E7E55">
          <w:rPr>
            <w:rFonts w:ascii="Source Sans Pro" w:eastAsia="Times New Roman" w:hAnsi="Source Sans Pro" w:cs="Times New Roman"/>
            <w:color w:val="FFFFFF"/>
            <w:sz w:val="24"/>
            <w:szCs w:val="24"/>
            <w:u w:val="single"/>
            <w:lang w:eastAsia="en-IN"/>
          </w:rPr>
          <w:t>Asp.net</w:t>
        </w:r>
      </w:hyperlink>
      <w:r w:rsidRPr="003E7E55">
        <w:rPr>
          <w:rFonts w:ascii="Source Sans Pro" w:eastAsia="Times New Roman" w:hAnsi="Source Sans Pro" w:cs="Times New Roman"/>
          <w:color w:val="FFFFFF"/>
          <w:sz w:val="24"/>
          <w:szCs w:val="24"/>
          <w:lang w:eastAsia="en-IN"/>
        </w:rPr>
        <w:t> / Top 10 OOPS Concepts In C# .NET With Examples</w:t>
      </w:r>
    </w:p>
    <w:p w:rsidR="003E7E55" w:rsidRPr="003E7E55" w:rsidRDefault="003E7E55" w:rsidP="003E7E55">
      <w:pPr>
        <w:spacing w:after="150" w:line="240" w:lineRule="auto"/>
        <w:outlineLvl w:val="0"/>
        <w:rPr>
          <w:rFonts w:ascii="Source Sans Pro" w:eastAsia="Times New Roman" w:hAnsi="Source Sans Pro" w:cs="Times New Roman"/>
          <w:color w:val="1A212B"/>
          <w:kern w:val="36"/>
          <w:sz w:val="45"/>
          <w:szCs w:val="45"/>
          <w:lang w:eastAsia="en-IN"/>
        </w:rPr>
      </w:pPr>
      <w:r w:rsidRPr="003E7E55">
        <w:rPr>
          <w:rFonts w:ascii="Source Sans Pro" w:eastAsia="Times New Roman" w:hAnsi="Source Sans Pro" w:cs="Times New Roman"/>
          <w:color w:val="1A212B"/>
          <w:kern w:val="36"/>
          <w:sz w:val="45"/>
          <w:szCs w:val="45"/>
          <w:lang w:eastAsia="en-IN"/>
        </w:rPr>
        <w:t>Top 10 OOPS Concepts In C# .NET With Examples</w:t>
      </w:r>
    </w:p>
    <w:p w:rsidR="003E7E55" w:rsidRPr="003E7E55" w:rsidRDefault="003E7E55" w:rsidP="003E7E55">
      <w:pPr>
        <w:spacing w:after="300" w:line="600" w:lineRule="atLeast"/>
        <w:rPr>
          <w:rFonts w:ascii="Source Sans Pro" w:eastAsia="Times New Roman" w:hAnsi="Source Sans Pro" w:cs="Times New Roman"/>
          <w:color w:val="1A212B"/>
          <w:sz w:val="24"/>
          <w:szCs w:val="24"/>
          <w:lang w:eastAsia="en-IN"/>
        </w:rPr>
      </w:pPr>
      <w:r>
        <w:rPr>
          <w:rFonts w:ascii="Source Sans Pro" w:eastAsia="Times New Roman" w:hAnsi="Source Sans Pro" w:cs="Times New Roman"/>
          <w:noProof/>
          <w:color w:val="FF6600"/>
          <w:sz w:val="24"/>
          <w:szCs w:val="24"/>
          <w:lang w:eastAsia="en-IN"/>
        </w:rPr>
        <w:drawing>
          <wp:inline distT="0" distB="0" distL="0" distR="0">
            <wp:extent cx="607060" cy="607060"/>
            <wp:effectExtent l="0" t="0" r="2540" b="2540"/>
            <wp:docPr id="1" name="Picture 1" descr="http://1.gravatar.com/avatar/dda85a4b707b7b58a5308643c3652c24?s=64&amp;d=monsterid&amp;r=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dda85a4b707b7b58a5308643c3652c24?s=64&amp;d=monsterid&amp;r=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r w:rsidRPr="003E7E55">
        <w:rPr>
          <w:rFonts w:ascii="Source Sans Pro" w:eastAsia="Times New Roman" w:hAnsi="Source Sans Pro" w:cs="Times New Roman"/>
          <w:color w:val="1A212B"/>
          <w:sz w:val="24"/>
          <w:szCs w:val="24"/>
          <w:lang w:eastAsia="en-IN"/>
        </w:rPr>
        <w:t>By: </w:t>
      </w:r>
      <w:hyperlink r:id="rId15" w:history="1">
        <w:r w:rsidRPr="003E7E55">
          <w:rPr>
            <w:rFonts w:ascii="Source Sans Pro" w:eastAsia="Times New Roman" w:hAnsi="Source Sans Pro" w:cs="Times New Roman"/>
            <w:color w:val="FF6600"/>
            <w:sz w:val="24"/>
            <w:szCs w:val="24"/>
            <w:lang w:eastAsia="en-IN"/>
          </w:rPr>
          <w:t>Mayank Modi</w:t>
        </w:r>
      </w:hyperlink>
      <w:r w:rsidRPr="003E7E55">
        <w:rPr>
          <w:rFonts w:ascii="Source Sans Pro" w:eastAsia="Times New Roman" w:hAnsi="Source Sans Pro" w:cs="Times New Roman"/>
          <w:color w:val="1A212B"/>
          <w:sz w:val="24"/>
          <w:szCs w:val="24"/>
          <w:lang w:eastAsia="en-IN"/>
        </w:rPr>
        <w:t> | Folls In: </w:t>
      </w:r>
      <w:hyperlink r:id="rId16" w:history="1">
        <w:r w:rsidRPr="003E7E55">
          <w:rPr>
            <w:rFonts w:ascii="Source Sans Pro" w:eastAsia="Times New Roman" w:hAnsi="Source Sans Pro" w:cs="Times New Roman"/>
            <w:color w:val="FF6600"/>
            <w:sz w:val="24"/>
            <w:szCs w:val="24"/>
            <w:u w:val="single"/>
            <w:lang w:eastAsia="en-IN"/>
          </w:rPr>
          <w:t>Asp.net</w:t>
        </w:r>
      </w:hyperlink>
      <w:r w:rsidRPr="003E7E55">
        <w:rPr>
          <w:rFonts w:ascii="Source Sans Pro" w:eastAsia="Times New Roman" w:hAnsi="Source Sans Pro" w:cs="Times New Roman"/>
          <w:color w:val="1A212B"/>
          <w:sz w:val="24"/>
          <w:szCs w:val="24"/>
          <w:lang w:eastAsia="en-IN"/>
        </w:rPr>
        <w:t>, </w:t>
      </w:r>
      <w:hyperlink r:id="rId17" w:history="1">
        <w:r w:rsidRPr="003E7E55">
          <w:rPr>
            <w:rFonts w:ascii="Source Sans Pro" w:eastAsia="Times New Roman" w:hAnsi="Source Sans Pro" w:cs="Times New Roman"/>
            <w:color w:val="FF6600"/>
            <w:sz w:val="24"/>
            <w:szCs w:val="24"/>
            <w:u w:val="single"/>
            <w:lang w:eastAsia="en-IN"/>
          </w:rPr>
          <w:t>Interview Questions</w:t>
        </w:r>
      </w:hyperlink>
      <w:r w:rsidRPr="003E7E55">
        <w:rPr>
          <w:rFonts w:ascii="Source Sans Pro" w:eastAsia="Times New Roman" w:hAnsi="Source Sans Pro" w:cs="Times New Roman"/>
          <w:color w:val="1A212B"/>
          <w:sz w:val="24"/>
          <w:szCs w:val="24"/>
          <w:lang w:eastAsia="en-IN"/>
        </w:rPr>
        <w:t>, </w:t>
      </w:r>
      <w:hyperlink r:id="rId18" w:history="1">
        <w:r w:rsidRPr="003E7E55">
          <w:rPr>
            <w:rFonts w:ascii="Source Sans Pro" w:eastAsia="Times New Roman" w:hAnsi="Source Sans Pro" w:cs="Times New Roman"/>
            <w:color w:val="FF6600"/>
            <w:sz w:val="24"/>
            <w:szCs w:val="24"/>
            <w:u w:val="single"/>
            <w:lang w:eastAsia="en-IN"/>
          </w:rPr>
          <w:t>OOP</w:t>
        </w:r>
      </w:hyperlink>
      <w:r w:rsidRPr="003E7E55">
        <w:rPr>
          <w:rFonts w:ascii="Source Sans Pro" w:eastAsia="Times New Roman" w:hAnsi="Source Sans Pro" w:cs="Times New Roman"/>
          <w:color w:val="1A212B"/>
          <w:sz w:val="24"/>
          <w:szCs w:val="24"/>
          <w:lang w:eastAsia="en-IN"/>
        </w:rPr>
        <w:t> | Last Updated: Aug 26, 2016</w:t>
      </w:r>
    </w:p>
    <w:p w:rsidR="003E7E55" w:rsidRPr="003E7E55" w:rsidRDefault="003E7E55" w:rsidP="003E7E55">
      <w:pPr>
        <w:spacing w:after="150" w:line="360" w:lineRule="atLeast"/>
        <w:outlineLvl w:val="2"/>
        <w:rPr>
          <w:rFonts w:ascii="Source Sans Pro" w:eastAsia="Times New Roman" w:hAnsi="Source Sans Pro" w:cs="Times New Roman"/>
          <w:color w:val="1A212B"/>
          <w:sz w:val="36"/>
          <w:szCs w:val="36"/>
          <w:lang w:eastAsia="en-IN"/>
        </w:rPr>
      </w:pPr>
      <w:r w:rsidRPr="003E7E55">
        <w:rPr>
          <w:rFonts w:ascii="Source Sans Pro" w:eastAsia="Times New Roman" w:hAnsi="Source Sans Pro" w:cs="Times New Roman"/>
          <w:color w:val="1A212B"/>
          <w:sz w:val="36"/>
          <w:szCs w:val="36"/>
          <w:lang w:eastAsia="en-IN"/>
        </w:rPr>
        <w:t>Introduction to OOPS Concepts</w:t>
      </w:r>
    </w:p>
    <w:p w:rsidR="003E7E55" w:rsidRPr="003E7E55" w:rsidRDefault="003E7E55" w:rsidP="003E7E55">
      <w:pPr>
        <w:spacing w:after="300" w:line="240" w:lineRule="auto"/>
        <w:rPr>
          <w:rFonts w:ascii="Source Sans Pro" w:eastAsia="Times New Roman" w:hAnsi="Source Sans Pro" w:cs="Times New Roman"/>
          <w:color w:val="1A212B"/>
          <w:sz w:val="24"/>
          <w:szCs w:val="24"/>
          <w:lang w:eastAsia="en-IN"/>
        </w:rPr>
      </w:pPr>
      <w:r w:rsidRPr="003E7E55">
        <w:rPr>
          <w:rFonts w:ascii="Source Sans Pro" w:eastAsia="Times New Roman" w:hAnsi="Source Sans Pro" w:cs="Times New Roman"/>
          <w:color w:val="1A212B"/>
          <w:sz w:val="24"/>
          <w:szCs w:val="24"/>
          <w:lang w:eastAsia="en-IN"/>
        </w:rPr>
        <w:t>OOP stands for Object Oriented Programming. It is a programming methodology that uses Objects to build a system or web applications using programming languages like C#, Vb.net etc.</w:t>
      </w:r>
    </w:p>
    <w:p w:rsidR="003E7E55" w:rsidRPr="003E7E55" w:rsidRDefault="003E7E55" w:rsidP="003E7E55">
      <w:pPr>
        <w:spacing w:after="300" w:line="240" w:lineRule="auto"/>
        <w:rPr>
          <w:ins w:id="0" w:author="Unknown"/>
          <w:rFonts w:ascii="Source Sans Pro" w:eastAsia="Times New Roman" w:hAnsi="Source Sans Pro" w:cs="Times New Roman"/>
          <w:color w:val="1A212B"/>
          <w:sz w:val="24"/>
          <w:szCs w:val="24"/>
          <w:lang w:eastAsia="en-IN"/>
        </w:rPr>
      </w:pPr>
      <w:ins w:id="1" w:author="Unknown">
        <w:r w:rsidRPr="003E7E55">
          <w:rPr>
            <w:rFonts w:ascii="Source Sans Pro" w:eastAsia="Times New Roman" w:hAnsi="Source Sans Pro" w:cs="Times New Roman"/>
            <w:color w:val="1A212B"/>
            <w:sz w:val="24"/>
            <w:szCs w:val="24"/>
            <w:lang w:eastAsia="en-IN"/>
          </w:rPr>
          <w:t>Here, Objects plays a very important role because it hides the implementation details and exposed only the needed functionalities and related stuff that is required to adopt it. We can access class properties and methods by creating class object that I’ll explain below in this tutorial.</w:t>
        </w:r>
      </w:ins>
    </w:p>
    <w:p w:rsidR="003E7E55" w:rsidRPr="003E7E55" w:rsidRDefault="003E7E55" w:rsidP="003E7E55">
      <w:pPr>
        <w:spacing w:after="150" w:line="360" w:lineRule="atLeast"/>
        <w:outlineLvl w:val="2"/>
        <w:rPr>
          <w:ins w:id="2" w:author="Unknown"/>
          <w:rFonts w:ascii="Source Sans Pro" w:eastAsia="Times New Roman" w:hAnsi="Source Sans Pro" w:cs="Times New Roman"/>
          <w:color w:val="1A212B"/>
          <w:sz w:val="36"/>
          <w:szCs w:val="36"/>
          <w:lang w:eastAsia="en-IN"/>
        </w:rPr>
      </w:pPr>
      <w:ins w:id="3" w:author="Unknown">
        <w:r w:rsidRPr="003E7E55">
          <w:rPr>
            <w:rFonts w:ascii="Source Sans Pro" w:eastAsia="Times New Roman" w:hAnsi="Source Sans Pro" w:cs="Times New Roman"/>
            <w:color w:val="1A212B"/>
            <w:sz w:val="36"/>
            <w:szCs w:val="36"/>
            <w:lang w:eastAsia="en-IN"/>
          </w:rPr>
          <w:t>OOPS Concepts, Features &amp; Fundamentals</w:t>
        </w:r>
      </w:ins>
    </w:p>
    <w:p w:rsidR="003E7E55" w:rsidRPr="003E7E55" w:rsidRDefault="003E7E55" w:rsidP="003E7E55">
      <w:pPr>
        <w:spacing w:after="300" w:line="240" w:lineRule="auto"/>
        <w:rPr>
          <w:ins w:id="4" w:author="Unknown"/>
          <w:rFonts w:ascii="Source Sans Pro" w:eastAsia="Times New Roman" w:hAnsi="Source Sans Pro" w:cs="Times New Roman"/>
          <w:color w:val="1A212B"/>
          <w:sz w:val="24"/>
          <w:szCs w:val="24"/>
          <w:lang w:eastAsia="en-IN"/>
        </w:rPr>
      </w:pPr>
      <w:ins w:id="5" w:author="Unknown">
        <w:r w:rsidRPr="003E7E55">
          <w:rPr>
            <w:rFonts w:ascii="Source Sans Pro" w:eastAsia="Times New Roman" w:hAnsi="Source Sans Pro" w:cs="Times New Roman"/>
            <w:color w:val="1A212B"/>
            <w:sz w:val="24"/>
            <w:szCs w:val="24"/>
            <w:lang w:eastAsia="en-IN"/>
          </w:rPr>
          <w:t>OOPS contains list of elements that are very helpful to make object oriented programming stronger. Here is the list of top 10 OOPS concepts that we can implement in all major programming languages like c#, vb.net etc.</w:t>
        </w:r>
      </w:ins>
    </w:p>
    <w:p w:rsidR="003E7E55" w:rsidRPr="003E7E55" w:rsidRDefault="003E7E55" w:rsidP="003E7E55">
      <w:pPr>
        <w:pBdr>
          <w:left w:val="single" w:sz="18" w:space="8" w:color="FF6600"/>
        </w:pBdr>
        <w:shd w:val="clear" w:color="auto" w:fill="F5F5F5"/>
        <w:spacing w:after="150" w:line="240" w:lineRule="auto"/>
        <w:outlineLvl w:val="3"/>
        <w:rPr>
          <w:ins w:id="6" w:author="Unknown"/>
          <w:rFonts w:ascii="Source Sans Pro" w:eastAsia="Times New Roman" w:hAnsi="Source Sans Pro" w:cs="Times New Roman"/>
          <w:color w:val="1A212B"/>
          <w:sz w:val="35"/>
          <w:szCs w:val="35"/>
          <w:lang w:eastAsia="en-IN"/>
        </w:rPr>
      </w:pPr>
      <w:ins w:id="7" w:author="Unknown">
        <w:r w:rsidRPr="003E7E55">
          <w:rPr>
            <w:rFonts w:ascii="Source Sans Pro" w:eastAsia="Times New Roman" w:hAnsi="Source Sans Pro" w:cs="Times New Roman"/>
            <w:color w:val="1A212B"/>
            <w:sz w:val="35"/>
            <w:szCs w:val="35"/>
            <w:lang w:eastAsia="en-IN"/>
          </w:rPr>
          <w:lastRenderedPageBreak/>
          <w:t>1] Class:</w:t>
        </w:r>
      </w:ins>
    </w:p>
    <w:p w:rsidR="003E7E55" w:rsidRPr="003E7E55" w:rsidRDefault="003E7E55" w:rsidP="003E7E55">
      <w:pPr>
        <w:spacing w:after="300" w:line="240" w:lineRule="auto"/>
        <w:rPr>
          <w:ins w:id="8" w:author="Unknown"/>
          <w:rFonts w:ascii="Source Sans Pro" w:eastAsia="Times New Roman" w:hAnsi="Source Sans Pro" w:cs="Times New Roman"/>
          <w:color w:val="1A212B"/>
          <w:sz w:val="24"/>
          <w:szCs w:val="24"/>
          <w:lang w:eastAsia="en-IN"/>
        </w:rPr>
      </w:pPr>
      <w:ins w:id="9" w:author="Unknown">
        <w:r w:rsidRPr="003E7E55">
          <w:rPr>
            <w:rFonts w:ascii="Source Sans Pro" w:eastAsia="Times New Roman" w:hAnsi="Source Sans Pro" w:cs="Times New Roman"/>
            <w:color w:val="1A212B"/>
            <w:sz w:val="24"/>
            <w:szCs w:val="24"/>
            <w:lang w:eastAsia="en-IN"/>
          </w:rPr>
          <w:t>A class is a collection of objects and represents description of objects that share same attributes and actions. It contains characteristics of the objects such as objects attributes, actions or behaviors.</w:t>
        </w:r>
      </w:ins>
    </w:p>
    <w:p w:rsidR="003E7E55" w:rsidRPr="003E7E55" w:rsidRDefault="003E7E55" w:rsidP="003E7E55">
      <w:pPr>
        <w:spacing w:after="300" w:line="240" w:lineRule="auto"/>
        <w:rPr>
          <w:ins w:id="10" w:author="Unknown"/>
          <w:rFonts w:ascii="Source Sans Pro" w:eastAsia="Times New Roman" w:hAnsi="Source Sans Pro" w:cs="Times New Roman"/>
          <w:color w:val="1A212B"/>
          <w:sz w:val="24"/>
          <w:szCs w:val="24"/>
          <w:lang w:eastAsia="en-IN"/>
        </w:rPr>
      </w:pPr>
      <w:ins w:id="11" w:author="Unknown">
        <w:r w:rsidRPr="003E7E55">
          <w:rPr>
            <w:rFonts w:ascii="Source Sans Pro" w:eastAsia="Times New Roman" w:hAnsi="Source Sans Pro" w:cs="Times New Roman"/>
            <w:color w:val="1A212B"/>
            <w:sz w:val="24"/>
            <w:szCs w:val="24"/>
            <w:lang w:eastAsia="en-IN"/>
          </w:rPr>
          <w:t>Here is the syntax and declaration example of Class:</w:t>
        </w:r>
      </w:ins>
    </w:p>
    <w:p w:rsidR="003E7E55" w:rsidRPr="003E7E55" w:rsidRDefault="003E7E55" w:rsidP="003E7E55">
      <w:pPr>
        <w:shd w:val="clear" w:color="auto" w:fill="F7F7F7"/>
        <w:spacing w:line="240" w:lineRule="auto"/>
        <w:rPr>
          <w:ins w:id="12" w:author="Unknown"/>
          <w:rFonts w:ascii="Source Sans Pro" w:eastAsia="Times New Roman" w:hAnsi="Source Sans Pro" w:cs="Times New Roman"/>
          <w:color w:val="1A212B"/>
          <w:sz w:val="24"/>
          <w:szCs w:val="24"/>
          <w:lang w:eastAsia="en-IN"/>
        </w:rPr>
      </w:pPr>
      <w:ins w:id="1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//your code goes here..</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FFF99"/>
        <w:spacing w:line="240" w:lineRule="auto"/>
        <w:rPr>
          <w:ins w:id="14" w:author="Unknown"/>
          <w:rFonts w:ascii="Source Sans Pro" w:eastAsia="Times New Roman" w:hAnsi="Source Sans Pro" w:cs="Times New Roman"/>
          <w:color w:val="1A212B"/>
          <w:sz w:val="27"/>
          <w:szCs w:val="27"/>
          <w:lang w:eastAsia="en-IN"/>
        </w:rPr>
      </w:pPr>
      <w:ins w:id="15" w:author="Unknown">
        <w:r w:rsidRPr="003E7E55">
          <w:rPr>
            <w:rFonts w:ascii="Source Sans Pro" w:eastAsia="Times New Roman" w:hAnsi="Source Sans Pro" w:cs="Times New Roman"/>
            <w:b/>
            <w:bCs/>
            <w:color w:val="1A212B"/>
            <w:sz w:val="27"/>
            <w:szCs w:val="27"/>
            <w:lang w:eastAsia="en-IN"/>
          </w:rPr>
          <w:t>Tip:</w:t>
        </w:r>
        <w:r w:rsidRPr="003E7E55">
          <w:rPr>
            <w:rFonts w:ascii="Source Sans Pro" w:eastAsia="Times New Roman" w:hAnsi="Source Sans Pro" w:cs="Times New Roman"/>
            <w:color w:val="1A212B"/>
            <w:sz w:val="27"/>
            <w:szCs w:val="27"/>
            <w:lang w:eastAsia="en-IN"/>
          </w:rPr>
          <w:t> You may also like </w:t>
        </w:r>
        <w:r w:rsidRPr="003E7E55">
          <w:rPr>
            <w:rFonts w:ascii="Source Sans Pro" w:eastAsia="Times New Roman" w:hAnsi="Source Sans Pro" w:cs="Times New Roman"/>
            <w:color w:val="1A212B"/>
            <w:sz w:val="27"/>
            <w:szCs w:val="27"/>
            <w:lang w:eastAsia="en-IN"/>
          </w:rPr>
          <w:fldChar w:fldCharType="begin"/>
        </w:r>
        <w:r w:rsidRPr="003E7E55">
          <w:rPr>
            <w:rFonts w:ascii="Source Sans Pro" w:eastAsia="Times New Roman" w:hAnsi="Source Sans Pro" w:cs="Times New Roman"/>
            <w:color w:val="1A212B"/>
            <w:sz w:val="27"/>
            <w:szCs w:val="27"/>
            <w:lang w:eastAsia="en-IN"/>
          </w:rPr>
          <w:instrText xml:space="preserve"> HYPERLINK "http://www.aspneto.com/100-frequently-asked-interview-questions-on-asp-net-sql-server-oop-concepts.html" \o "100+ Frequently Asked Interview Questions on Asp.net, SQL Server and OOP Concepts" \t "_blank" </w:instrText>
        </w:r>
        <w:r w:rsidRPr="003E7E55">
          <w:rPr>
            <w:rFonts w:ascii="Source Sans Pro" w:eastAsia="Times New Roman" w:hAnsi="Source Sans Pro" w:cs="Times New Roman"/>
            <w:color w:val="1A212B"/>
            <w:sz w:val="27"/>
            <w:szCs w:val="27"/>
            <w:lang w:eastAsia="en-IN"/>
          </w:rPr>
          <w:fldChar w:fldCharType="separate"/>
        </w:r>
        <w:r w:rsidRPr="003E7E55">
          <w:rPr>
            <w:rFonts w:ascii="Source Sans Pro" w:eastAsia="Times New Roman" w:hAnsi="Source Sans Pro" w:cs="Times New Roman"/>
            <w:color w:val="FF6600"/>
            <w:sz w:val="24"/>
            <w:szCs w:val="24"/>
            <w:u w:val="single"/>
            <w:lang w:eastAsia="en-IN"/>
          </w:rPr>
          <w:t>100+ Frequently Asked Interview Questions on .Net, SQL and OOPS Concepts</w:t>
        </w:r>
        <w:r w:rsidRPr="003E7E55">
          <w:rPr>
            <w:rFonts w:ascii="Source Sans Pro" w:eastAsia="Times New Roman" w:hAnsi="Source Sans Pro" w:cs="Times New Roman"/>
            <w:color w:val="1A212B"/>
            <w:sz w:val="27"/>
            <w:szCs w:val="27"/>
            <w:lang w:eastAsia="en-IN"/>
          </w:rPr>
          <w:fldChar w:fldCharType="end"/>
        </w:r>
        <w:r w:rsidRPr="003E7E55">
          <w:rPr>
            <w:rFonts w:ascii="Source Sans Pro" w:eastAsia="Times New Roman" w:hAnsi="Source Sans Pro" w:cs="Times New Roman"/>
            <w:color w:val="1A212B"/>
            <w:sz w:val="27"/>
            <w:szCs w:val="27"/>
            <w:lang w:eastAsia="en-IN"/>
          </w:rPr>
          <w:t> and many more tutorials on </w:t>
        </w:r>
        <w:r w:rsidRPr="003E7E55">
          <w:rPr>
            <w:rFonts w:ascii="Source Sans Pro" w:eastAsia="Times New Roman" w:hAnsi="Source Sans Pro" w:cs="Times New Roman"/>
            <w:color w:val="1A212B"/>
            <w:sz w:val="27"/>
            <w:szCs w:val="27"/>
            <w:lang w:eastAsia="en-IN"/>
          </w:rPr>
          <w:fldChar w:fldCharType="begin"/>
        </w:r>
        <w:r w:rsidRPr="003E7E55">
          <w:rPr>
            <w:rFonts w:ascii="Source Sans Pro" w:eastAsia="Times New Roman" w:hAnsi="Source Sans Pro" w:cs="Times New Roman"/>
            <w:color w:val="1A212B"/>
            <w:sz w:val="27"/>
            <w:szCs w:val="27"/>
            <w:lang w:eastAsia="en-IN"/>
          </w:rPr>
          <w:instrText xml:space="preserve"> HYPERLINK "http://www.aspneto.com/category/interview-questions" \o "Tutorials on Interview Questions" \t "_blank" </w:instrText>
        </w:r>
        <w:r w:rsidRPr="003E7E55">
          <w:rPr>
            <w:rFonts w:ascii="Source Sans Pro" w:eastAsia="Times New Roman" w:hAnsi="Source Sans Pro" w:cs="Times New Roman"/>
            <w:color w:val="1A212B"/>
            <w:sz w:val="27"/>
            <w:szCs w:val="27"/>
            <w:lang w:eastAsia="en-IN"/>
          </w:rPr>
          <w:fldChar w:fldCharType="separate"/>
        </w:r>
        <w:r w:rsidRPr="003E7E55">
          <w:rPr>
            <w:rFonts w:ascii="Source Sans Pro" w:eastAsia="Times New Roman" w:hAnsi="Source Sans Pro" w:cs="Times New Roman"/>
            <w:color w:val="FF6600"/>
            <w:sz w:val="24"/>
            <w:szCs w:val="24"/>
            <w:u w:val="single"/>
            <w:lang w:eastAsia="en-IN"/>
          </w:rPr>
          <w:t>Interview Questions</w:t>
        </w:r>
        <w:r w:rsidRPr="003E7E55">
          <w:rPr>
            <w:rFonts w:ascii="Source Sans Pro" w:eastAsia="Times New Roman" w:hAnsi="Source Sans Pro" w:cs="Times New Roman"/>
            <w:color w:val="1A212B"/>
            <w:sz w:val="27"/>
            <w:szCs w:val="27"/>
            <w:lang w:eastAsia="en-IN"/>
          </w:rPr>
          <w:fldChar w:fldCharType="end"/>
        </w:r>
        <w:r w:rsidRPr="003E7E55">
          <w:rPr>
            <w:rFonts w:ascii="Source Sans Pro" w:eastAsia="Times New Roman" w:hAnsi="Source Sans Pro" w:cs="Times New Roman"/>
            <w:color w:val="1A212B"/>
            <w:sz w:val="27"/>
            <w:szCs w:val="27"/>
            <w:lang w:eastAsia="en-IN"/>
          </w:rPr>
          <w:t> here.</w:t>
        </w:r>
      </w:ins>
    </w:p>
    <w:p w:rsidR="003E7E55" w:rsidRPr="003E7E55" w:rsidRDefault="003E7E55" w:rsidP="003E7E55">
      <w:pPr>
        <w:pBdr>
          <w:left w:val="single" w:sz="18" w:space="8" w:color="FF6600"/>
        </w:pBdr>
        <w:shd w:val="clear" w:color="auto" w:fill="F5F5F5"/>
        <w:spacing w:after="150" w:line="240" w:lineRule="auto"/>
        <w:outlineLvl w:val="3"/>
        <w:rPr>
          <w:ins w:id="16" w:author="Unknown"/>
          <w:rFonts w:ascii="Source Sans Pro" w:eastAsia="Times New Roman" w:hAnsi="Source Sans Pro" w:cs="Times New Roman"/>
          <w:color w:val="1A212B"/>
          <w:sz w:val="35"/>
          <w:szCs w:val="35"/>
          <w:lang w:eastAsia="en-IN"/>
        </w:rPr>
      </w:pPr>
      <w:ins w:id="17" w:author="Unknown">
        <w:r w:rsidRPr="003E7E55">
          <w:rPr>
            <w:rFonts w:ascii="Source Sans Pro" w:eastAsia="Times New Roman" w:hAnsi="Source Sans Pro" w:cs="Times New Roman"/>
            <w:color w:val="1A212B"/>
            <w:sz w:val="35"/>
            <w:szCs w:val="35"/>
            <w:lang w:eastAsia="en-IN"/>
          </w:rPr>
          <w:t>2] Method:</w:t>
        </w:r>
      </w:ins>
    </w:p>
    <w:p w:rsidR="003E7E55" w:rsidRPr="003E7E55" w:rsidRDefault="003E7E55" w:rsidP="003E7E55">
      <w:pPr>
        <w:spacing w:after="300" w:line="240" w:lineRule="auto"/>
        <w:rPr>
          <w:ins w:id="18" w:author="Unknown"/>
          <w:rFonts w:ascii="Source Sans Pro" w:eastAsia="Times New Roman" w:hAnsi="Source Sans Pro" w:cs="Times New Roman"/>
          <w:color w:val="1A212B"/>
          <w:sz w:val="24"/>
          <w:szCs w:val="24"/>
          <w:lang w:eastAsia="en-IN"/>
        </w:rPr>
      </w:pPr>
      <w:ins w:id="19" w:author="Unknown">
        <w:r w:rsidRPr="003E7E55">
          <w:rPr>
            <w:rFonts w:ascii="Source Sans Pro" w:eastAsia="Times New Roman" w:hAnsi="Source Sans Pro" w:cs="Times New Roman"/>
            <w:color w:val="1A212B"/>
            <w:sz w:val="24"/>
            <w:szCs w:val="24"/>
            <w:lang w:eastAsia="en-IN"/>
          </w:rPr>
          <w:t>Method is an object’s behavior.</w:t>
        </w:r>
      </w:ins>
    </w:p>
    <w:p w:rsidR="003E7E55" w:rsidRPr="003E7E55" w:rsidRDefault="003E7E55" w:rsidP="003E7E55">
      <w:pPr>
        <w:spacing w:after="300" w:line="240" w:lineRule="auto"/>
        <w:rPr>
          <w:ins w:id="20" w:author="Unknown"/>
          <w:rFonts w:ascii="Source Sans Pro" w:eastAsia="Times New Roman" w:hAnsi="Source Sans Pro" w:cs="Times New Roman"/>
          <w:color w:val="1A212B"/>
          <w:sz w:val="24"/>
          <w:szCs w:val="24"/>
          <w:lang w:eastAsia="en-IN"/>
        </w:rPr>
      </w:pPr>
      <w:ins w:id="21" w:author="Unknown">
        <w:r w:rsidRPr="003E7E55">
          <w:rPr>
            <w:rFonts w:ascii="Source Sans Pro" w:eastAsia="Times New Roman" w:hAnsi="Source Sans Pro" w:cs="Times New Roman"/>
            <w:color w:val="1A212B"/>
            <w:sz w:val="24"/>
            <w:szCs w:val="24"/>
            <w:lang w:eastAsia="en-IN"/>
          </w:rPr>
          <w:t>For example, if you consider “Bike” as a class then its behavior is to get bike color, engine, mileage etc. Here is the example of Method:</w:t>
        </w:r>
      </w:ins>
    </w:p>
    <w:p w:rsidR="003E7E55" w:rsidRPr="003E7E55" w:rsidRDefault="003E7E55" w:rsidP="003E7E55">
      <w:pPr>
        <w:shd w:val="clear" w:color="auto" w:fill="F7F7F7"/>
        <w:spacing w:after="0" w:line="240" w:lineRule="auto"/>
        <w:rPr>
          <w:ins w:id="22" w:author="Unknown"/>
          <w:rFonts w:ascii="Source Sans Pro" w:eastAsia="Times New Roman" w:hAnsi="Source Sans Pro" w:cs="Times New Roman"/>
          <w:color w:val="1A212B"/>
          <w:sz w:val="24"/>
          <w:szCs w:val="24"/>
          <w:lang w:eastAsia="en-IN"/>
        </w:rPr>
      </w:pPr>
      <w:ins w:id="2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//here is some properties of class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engine;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mileage;</w:t>
        </w:r>
      </w:ins>
    </w:p>
    <w:p w:rsidR="003E7E55" w:rsidRPr="003E7E55" w:rsidRDefault="003E7E55" w:rsidP="003E7E55">
      <w:pPr>
        <w:shd w:val="clear" w:color="auto" w:fill="F7F7F7"/>
        <w:spacing w:line="240" w:lineRule="auto"/>
        <w:rPr>
          <w:ins w:id="24" w:author="Unknown"/>
          <w:rFonts w:ascii="Source Sans Pro" w:eastAsia="Times New Roman" w:hAnsi="Source Sans Pro" w:cs="Times New Roman"/>
          <w:color w:val="1A212B"/>
          <w:sz w:val="24"/>
          <w:szCs w:val="24"/>
          <w:lang w:eastAsia="en-IN"/>
        </w:rPr>
      </w:pPr>
      <w:ins w:id="25"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//here is some behavior/methods of class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A31515"/>
            <w:sz w:val="24"/>
            <w:szCs w:val="24"/>
            <w:lang w:eastAsia="en-IN"/>
          </w:rPr>
          <w:t>"red"</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GetMileage()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65;</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26" w:author="Unknown"/>
          <w:rFonts w:ascii="Source Sans Pro" w:eastAsia="Times New Roman" w:hAnsi="Source Sans Pro" w:cs="Times New Roman"/>
          <w:color w:val="1A212B"/>
          <w:sz w:val="24"/>
          <w:szCs w:val="24"/>
          <w:lang w:eastAsia="en-IN"/>
        </w:rPr>
      </w:pPr>
      <w:ins w:id="27" w:author="Unknown">
        <w:r w:rsidRPr="003E7E55">
          <w:rPr>
            <w:rFonts w:ascii="Source Sans Pro" w:eastAsia="Times New Roman" w:hAnsi="Source Sans Pro" w:cs="Times New Roman"/>
            <w:color w:val="1A212B"/>
            <w:sz w:val="24"/>
            <w:szCs w:val="24"/>
            <w:lang w:eastAsia="en-IN"/>
          </w:rPr>
          <w:t>In above example </w:t>
        </w:r>
        <w:r w:rsidRPr="003E7E55">
          <w:rPr>
            <w:rFonts w:ascii="Source Sans Pro" w:eastAsia="Times New Roman" w:hAnsi="Source Sans Pro" w:cs="Times New Roman"/>
            <w:i/>
            <w:iCs/>
            <w:color w:val="1A212B"/>
            <w:sz w:val="24"/>
            <w:szCs w:val="24"/>
            <w:lang w:eastAsia="en-IN"/>
          </w:rPr>
          <w:t>GetColor()</w:t>
        </w:r>
        <w:r w:rsidRPr="003E7E55">
          <w:rPr>
            <w:rFonts w:ascii="Source Sans Pro" w:eastAsia="Times New Roman" w:hAnsi="Source Sans Pro" w:cs="Times New Roman"/>
            <w:color w:val="1A212B"/>
            <w:sz w:val="24"/>
            <w:szCs w:val="24"/>
            <w:lang w:eastAsia="en-IN"/>
          </w:rPr>
          <w:t> and </w:t>
        </w:r>
        <w:r w:rsidRPr="003E7E55">
          <w:rPr>
            <w:rFonts w:ascii="Source Sans Pro" w:eastAsia="Times New Roman" w:hAnsi="Source Sans Pro" w:cs="Times New Roman"/>
            <w:i/>
            <w:iCs/>
            <w:color w:val="1A212B"/>
            <w:sz w:val="24"/>
            <w:szCs w:val="24"/>
            <w:lang w:eastAsia="en-IN"/>
          </w:rPr>
          <w:t>GetMileage()</w:t>
        </w:r>
        <w:r w:rsidRPr="003E7E55">
          <w:rPr>
            <w:rFonts w:ascii="Source Sans Pro" w:eastAsia="Times New Roman" w:hAnsi="Source Sans Pro" w:cs="Times New Roman"/>
            <w:color w:val="1A212B"/>
            <w:sz w:val="24"/>
            <w:szCs w:val="24"/>
            <w:lang w:eastAsia="en-IN"/>
          </w:rPr>
          <w:t> are the methods considered as a object’s behavior.</w:t>
        </w:r>
      </w:ins>
    </w:p>
    <w:p w:rsidR="003E7E55" w:rsidRPr="003E7E55" w:rsidRDefault="003E7E55" w:rsidP="003E7E55">
      <w:pPr>
        <w:pBdr>
          <w:left w:val="single" w:sz="18" w:space="8" w:color="FF6600"/>
        </w:pBdr>
        <w:shd w:val="clear" w:color="auto" w:fill="F5F5F5"/>
        <w:spacing w:after="150" w:line="240" w:lineRule="auto"/>
        <w:outlineLvl w:val="3"/>
        <w:rPr>
          <w:ins w:id="28" w:author="Unknown"/>
          <w:rFonts w:ascii="Source Sans Pro" w:eastAsia="Times New Roman" w:hAnsi="Source Sans Pro" w:cs="Times New Roman"/>
          <w:color w:val="1A212B"/>
          <w:sz w:val="35"/>
          <w:szCs w:val="35"/>
          <w:lang w:eastAsia="en-IN"/>
        </w:rPr>
      </w:pPr>
      <w:ins w:id="29" w:author="Unknown">
        <w:r w:rsidRPr="003E7E55">
          <w:rPr>
            <w:rFonts w:ascii="Source Sans Pro" w:eastAsia="Times New Roman" w:hAnsi="Source Sans Pro" w:cs="Times New Roman"/>
            <w:color w:val="1A212B"/>
            <w:sz w:val="35"/>
            <w:szCs w:val="35"/>
            <w:lang w:eastAsia="en-IN"/>
          </w:rPr>
          <w:t>3] Object:</w:t>
        </w:r>
      </w:ins>
    </w:p>
    <w:p w:rsidR="003E7E55" w:rsidRPr="003E7E55" w:rsidRDefault="003E7E55" w:rsidP="003E7E55">
      <w:pPr>
        <w:spacing w:after="300" w:line="240" w:lineRule="auto"/>
        <w:rPr>
          <w:ins w:id="30" w:author="Unknown"/>
          <w:rFonts w:ascii="Source Sans Pro" w:eastAsia="Times New Roman" w:hAnsi="Source Sans Pro" w:cs="Times New Roman"/>
          <w:color w:val="1A212B"/>
          <w:sz w:val="24"/>
          <w:szCs w:val="24"/>
          <w:lang w:eastAsia="en-IN"/>
        </w:rPr>
      </w:pPr>
      <w:ins w:id="31" w:author="Unknown">
        <w:r w:rsidRPr="003E7E55">
          <w:rPr>
            <w:rFonts w:ascii="Source Sans Pro" w:eastAsia="Times New Roman" w:hAnsi="Source Sans Pro" w:cs="Times New Roman"/>
            <w:color w:val="1A212B"/>
            <w:sz w:val="24"/>
            <w:szCs w:val="24"/>
            <w:lang w:eastAsia="en-IN"/>
          </w:rPr>
          <w:t>An object is a real-world entity that keeps together property states and behaviors.</w:t>
        </w:r>
      </w:ins>
    </w:p>
    <w:p w:rsidR="003E7E55" w:rsidRPr="003E7E55" w:rsidRDefault="003E7E55" w:rsidP="003E7E55">
      <w:pPr>
        <w:spacing w:after="300" w:line="240" w:lineRule="auto"/>
        <w:rPr>
          <w:ins w:id="32" w:author="Unknown"/>
          <w:rFonts w:ascii="Source Sans Pro" w:eastAsia="Times New Roman" w:hAnsi="Source Sans Pro" w:cs="Times New Roman"/>
          <w:color w:val="1A212B"/>
          <w:sz w:val="24"/>
          <w:szCs w:val="24"/>
          <w:lang w:eastAsia="en-IN"/>
        </w:rPr>
      </w:pPr>
      <w:ins w:id="33" w:author="Unknown">
        <w:r w:rsidRPr="003E7E55">
          <w:rPr>
            <w:rFonts w:ascii="Source Sans Pro" w:eastAsia="Times New Roman" w:hAnsi="Source Sans Pro" w:cs="Times New Roman"/>
            <w:color w:val="1A212B"/>
            <w:sz w:val="24"/>
            <w:szCs w:val="24"/>
            <w:lang w:eastAsia="en-IN"/>
          </w:rPr>
          <w:lastRenderedPageBreak/>
          <w:t>For example, A “Bike” usually has common elements such as bike color, engine, mileage etc. In OOP terminology these would be called as a </w:t>
        </w:r>
        <w:r w:rsidRPr="003E7E55">
          <w:rPr>
            <w:rFonts w:ascii="Source Sans Pro" w:eastAsia="Times New Roman" w:hAnsi="Source Sans Pro" w:cs="Times New Roman"/>
            <w:i/>
            <w:iCs/>
            <w:color w:val="1A212B"/>
            <w:sz w:val="24"/>
            <w:szCs w:val="24"/>
            <w:lang w:eastAsia="en-IN"/>
          </w:rPr>
          <w:t>Class Properties or Attributes</w:t>
        </w:r>
        <w:r w:rsidRPr="003E7E55">
          <w:rPr>
            <w:rFonts w:ascii="Source Sans Pro" w:eastAsia="Times New Roman" w:hAnsi="Source Sans Pro" w:cs="Times New Roman"/>
            <w:color w:val="1A212B"/>
            <w:sz w:val="24"/>
            <w:szCs w:val="24"/>
            <w:lang w:eastAsia="en-IN"/>
          </w:rPr>
          <w:t> of a Bike object. Here is the example of Object:</w:t>
        </w:r>
      </w:ins>
    </w:p>
    <w:p w:rsidR="003E7E55" w:rsidRPr="003E7E55" w:rsidRDefault="003E7E55" w:rsidP="003E7E55">
      <w:pPr>
        <w:shd w:val="clear" w:color="auto" w:fill="F7F7F7"/>
        <w:spacing w:after="0" w:line="240" w:lineRule="auto"/>
        <w:rPr>
          <w:ins w:id="34" w:author="Unknown"/>
          <w:rFonts w:ascii="Source Sans Pro" w:eastAsia="Times New Roman" w:hAnsi="Source Sans Pro" w:cs="Times New Roman"/>
          <w:color w:val="1A212B"/>
          <w:sz w:val="24"/>
          <w:szCs w:val="24"/>
          <w:lang w:eastAsia="en-IN"/>
        </w:rPr>
      </w:pPr>
      <w:ins w:id="35"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//This is the class that contains all properties and behavior of an object</w:t>
        </w:r>
      </w:ins>
    </w:p>
    <w:p w:rsidR="003E7E55" w:rsidRPr="003E7E55" w:rsidRDefault="003E7E55" w:rsidP="003E7E55">
      <w:pPr>
        <w:shd w:val="clear" w:color="auto" w:fill="F7F7F7"/>
        <w:spacing w:after="150" w:line="240" w:lineRule="auto"/>
        <w:rPr>
          <w:ins w:id="36" w:author="Unknown"/>
          <w:rFonts w:ascii="Source Sans Pro" w:eastAsia="Times New Roman" w:hAnsi="Source Sans Pro" w:cs="Times New Roman"/>
          <w:color w:val="1A212B"/>
          <w:sz w:val="24"/>
          <w:szCs w:val="24"/>
          <w:lang w:eastAsia="en-IN"/>
        </w:rPr>
      </w:pPr>
      <w:ins w:id="37"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//here is some properties of class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engine;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mileage;</w:t>
        </w:r>
      </w:ins>
    </w:p>
    <w:p w:rsidR="003E7E55" w:rsidRPr="003E7E55" w:rsidRDefault="003E7E55" w:rsidP="003E7E55">
      <w:pPr>
        <w:shd w:val="clear" w:color="auto" w:fill="F7F7F7"/>
        <w:spacing w:line="240" w:lineRule="auto"/>
        <w:rPr>
          <w:ins w:id="38" w:author="Unknown"/>
          <w:rFonts w:ascii="Source Sans Pro" w:eastAsia="Times New Roman" w:hAnsi="Source Sans Pro" w:cs="Times New Roman"/>
          <w:color w:val="1A212B"/>
          <w:sz w:val="24"/>
          <w:szCs w:val="24"/>
          <w:lang w:eastAsia="en-IN"/>
        </w:rPr>
      </w:pPr>
      <w:ins w:id="39"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//here is some behavior of class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A31515"/>
            <w:sz w:val="24"/>
            <w:szCs w:val="24"/>
            <w:lang w:eastAsia="en-IN"/>
          </w:rPr>
          <w:t>"red"</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GetMileage()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65;</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40" w:author="Unknown"/>
          <w:rFonts w:ascii="Source Sans Pro" w:eastAsia="Times New Roman" w:hAnsi="Source Sans Pro" w:cs="Times New Roman"/>
          <w:color w:val="1A212B"/>
          <w:sz w:val="24"/>
          <w:szCs w:val="24"/>
          <w:lang w:eastAsia="en-IN"/>
        </w:rPr>
      </w:pPr>
      <w:ins w:id="41" w:author="Unknown">
        <w:r w:rsidRPr="003E7E55">
          <w:rPr>
            <w:rFonts w:ascii="Source Sans Pro" w:eastAsia="Times New Roman" w:hAnsi="Source Sans Pro" w:cs="Times New Roman"/>
            <w:color w:val="1A212B"/>
            <w:sz w:val="24"/>
            <w:szCs w:val="24"/>
            <w:lang w:eastAsia="en-IN"/>
          </w:rPr>
          <w:t>Now we have a complete set of class with its properties and methods. So the question raise in mind is how we can access the class with its object? Right?</w:t>
        </w:r>
      </w:ins>
    </w:p>
    <w:p w:rsidR="003E7E55" w:rsidRPr="003E7E55" w:rsidRDefault="003E7E55" w:rsidP="003E7E55">
      <w:pPr>
        <w:spacing w:after="300" w:line="240" w:lineRule="auto"/>
        <w:rPr>
          <w:ins w:id="42" w:author="Unknown"/>
          <w:rFonts w:ascii="Source Sans Pro" w:eastAsia="Times New Roman" w:hAnsi="Source Sans Pro" w:cs="Times New Roman"/>
          <w:color w:val="1A212B"/>
          <w:sz w:val="24"/>
          <w:szCs w:val="24"/>
          <w:lang w:eastAsia="en-IN"/>
        </w:rPr>
      </w:pPr>
      <w:ins w:id="43" w:author="Unknown">
        <w:r w:rsidRPr="003E7E55">
          <w:rPr>
            <w:rFonts w:ascii="Source Sans Pro" w:eastAsia="Times New Roman" w:hAnsi="Source Sans Pro" w:cs="Times New Roman"/>
            <w:color w:val="1A212B"/>
            <w:sz w:val="24"/>
            <w:szCs w:val="24"/>
            <w:lang w:eastAsia="en-IN"/>
          </w:rPr>
          <w:t>It is simple to create its object and access </w:t>
        </w:r>
        <w:r w:rsidRPr="003E7E55">
          <w:rPr>
            <w:rFonts w:ascii="Source Sans Pro" w:eastAsia="Times New Roman" w:hAnsi="Source Sans Pro" w:cs="Times New Roman"/>
            <w:i/>
            <w:iCs/>
            <w:color w:val="1A212B"/>
            <w:sz w:val="24"/>
            <w:szCs w:val="24"/>
            <w:lang w:eastAsia="en-IN"/>
          </w:rPr>
          <w:t>Bike</w:t>
        </w:r>
        <w:r w:rsidRPr="003E7E55">
          <w:rPr>
            <w:rFonts w:ascii="Source Sans Pro" w:eastAsia="Times New Roman" w:hAnsi="Source Sans Pro" w:cs="Times New Roman"/>
            <w:color w:val="1A212B"/>
            <w:sz w:val="24"/>
            <w:szCs w:val="24"/>
            <w:lang w:eastAsia="en-IN"/>
          </w:rPr>
          <w:t> class. You can create object of class via single line of code as shown below.</w:t>
        </w:r>
      </w:ins>
    </w:p>
    <w:p w:rsidR="003E7E55" w:rsidRPr="003E7E55" w:rsidRDefault="003E7E55" w:rsidP="003E7E55">
      <w:pPr>
        <w:shd w:val="clear" w:color="auto" w:fill="F7F7F7"/>
        <w:spacing w:after="0" w:line="240" w:lineRule="auto"/>
        <w:rPr>
          <w:ins w:id="44" w:author="Unknown"/>
          <w:rFonts w:ascii="Source Sans Pro" w:eastAsia="Times New Roman" w:hAnsi="Source Sans Pro" w:cs="Times New Roman"/>
          <w:color w:val="1A212B"/>
          <w:sz w:val="24"/>
          <w:szCs w:val="24"/>
          <w:lang w:eastAsia="en-IN"/>
        </w:rPr>
      </w:pPr>
      <w:ins w:id="45" w:author="Unknown">
        <w:r w:rsidRPr="003E7E55">
          <w:rPr>
            <w:rFonts w:ascii="Source Sans Pro" w:eastAsia="Times New Roman" w:hAnsi="Source Sans Pro" w:cs="Times New Roman"/>
            <w:color w:val="008000"/>
            <w:sz w:val="24"/>
            <w:szCs w:val="24"/>
            <w:lang w:eastAsia="en-IN"/>
          </w:rPr>
          <w:t>//It also considered as an "Instance of a Bike Class"</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 objBike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hd w:val="clear" w:color="auto" w:fill="F7F7F7"/>
        <w:spacing w:line="240" w:lineRule="auto"/>
        <w:rPr>
          <w:ins w:id="46" w:author="Unknown"/>
          <w:rFonts w:ascii="Source Sans Pro" w:eastAsia="Times New Roman" w:hAnsi="Source Sans Pro" w:cs="Times New Roman"/>
          <w:color w:val="1A212B"/>
          <w:sz w:val="24"/>
          <w:szCs w:val="24"/>
          <w:lang w:eastAsia="en-IN"/>
        </w:rPr>
      </w:pPr>
      <w:ins w:id="47" w:author="Unknown">
        <w:r w:rsidRPr="003E7E55">
          <w:rPr>
            <w:rFonts w:ascii="Source Sans Pro" w:eastAsia="Times New Roman" w:hAnsi="Source Sans Pro" w:cs="Times New Roman"/>
            <w:color w:val="008000"/>
            <w:sz w:val="24"/>
            <w:szCs w:val="24"/>
            <w:lang w:eastAsia="en-IN"/>
          </w:rPr>
          <w:t>//Accessing Bike class methods</w:t>
        </w:r>
        <w:r w:rsidRPr="003E7E55">
          <w:rPr>
            <w:rFonts w:ascii="Source Sans Pro" w:eastAsia="Times New Roman" w:hAnsi="Source Sans Pro" w:cs="Times New Roman"/>
            <w:color w:val="1A212B"/>
            <w:sz w:val="24"/>
            <w:szCs w:val="24"/>
            <w:lang w:eastAsia="en-IN"/>
          </w:rPr>
          <w:br/>
          <w:t>objBike.GetColor();</w:t>
        </w:r>
        <w:r w:rsidRPr="003E7E55">
          <w:rPr>
            <w:rFonts w:ascii="Source Sans Pro" w:eastAsia="Times New Roman" w:hAnsi="Source Sans Pro" w:cs="Times New Roman"/>
            <w:color w:val="1A212B"/>
            <w:sz w:val="24"/>
            <w:szCs w:val="24"/>
            <w:lang w:eastAsia="en-IN"/>
          </w:rPr>
          <w:br/>
          <w:t>objBike.GetMileage();</w:t>
        </w:r>
      </w:ins>
    </w:p>
    <w:p w:rsidR="003E7E55" w:rsidRPr="003E7E55" w:rsidRDefault="003E7E55" w:rsidP="003E7E55">
      <w:pPr>
        <w:shd w:val="clear" w:color="auto" w:fill="FFFF99"/>
        <w:spacing w:line="240" w:lineRule="auto"/>
        <w:rPr>
          <w:ins w:id="48" w:author="Unknown"/>
          <w:rFonts w:ascii="Source Sans Pro" w:eastAsia="Times New Roman" w:hAnsi="Source Sans Pro" w:cs="Times New Roman"/>
          <w:color w:val="1A212B"/>
          <w:sz w:val="27"/>
          <w:szCs w:val="27"/>
          <w:lang w:eastAsia="en-IN"/>
        </w:rPr>
      </w:pPr>
      <w:ins w:id="49" w:author="Unknown">
        <w:r w:rsidRPr="003E7E55">
          <w:rPr>
            <w:rFonts w:ascii="Source Sans Pro" w:eastAsia="Times New Roman" w:hAnsi="Source Sans Pro" w:cs="Times New Roman"/>
            <w:b/>
            <w:bCs/>
            <w:color w:val="1A212B"/>
            <w:sz w:val="27"/>
            <w:szCs w:val="27"/>
            <w:lang w:eastAsia="en-IN"/>
          </w:rPr>
          <w:t>Tip:</w:t>
        </w:r>
        <w:r w:rsidRPr="003E7E55">
          <w:rPr>
            <w:rFonts w:ascii="Source Sans Pro" w:eastAsia="Times New Roman" w:hAnsi="Source Sans Pro" w:cs="Times New Roman"/>
            <w:color w:val="1A212B"/>
            <w:sz w:val="27"/>
            <w:szCs w:val="27"/>
            <w:lang w:eastAsia="en-IN"/>
          </w:rPr>
          <w:t> You may also like </w:t>
        </w:r>
        <w:r w:rsidRPr="003E7E55">
          <w:rPr>
            <w:rFonts w:ascii="Source Sans Pro" w:eastAsia="Times New Roman" w:hAnsi="Source Sans Pro" w:cs="Times New Roman"/>
            <w:color w:val="1A212B"/>
            <w:sz w:val="27"/>
            <w:szCs w:val="27"/>
            <w:lang w:eastAsia="en-IN"/>
          </w:rPr>
          <w:fldChar w:fldCharType="begin"/>
        </w:r>
        <w:r w:rsidRPr="003E7E55">
          <w:rPr>
            <w:rFonts w:ascii="Source Sans Pro" w:eastAsia="Times New Roman" w:hAnsi="Source Sans Pro" w:cs="Times New Roman"/>
            <w:color w:val="1A212B"/>
            <w:sz w:val="27"/>
            <w:szCs w:val="27"/>
            <w:lang w:eastAsia="en-IN"/>
          </w:rPr>
          <w:instrText xml:space="preserve"> HYPERLINK "http://www.aspneto.com/ado-net-main-difference-between-executereader-executenonquery-executescalar.html" \o "Main Difference Between ExecuteReader, ExecuteNonQuery, ExecuteScalar" \t "_blank" </w:instrText>
        </w:r>
        <w:r w:rsidRPr="003E7E55">
          <w:rPr>
            <w:rFonts w:ascii="Source Sans Pro" w:eastAsia="Times New Roman" w:hAnsi="Source Sans Pro" w:cs="Times New Roman"/>
            <w:color w:val="1A212B"/>
            <w:sz w:val="27"/>
            <w:szCs w:val="27"/>
            <w:lang w:eastAsia="en-IN"/>
          </w:rPr>
          <w:fldChar w:fldCharType="separate"/>
        </w:r>
        <w:r w:rsidRPr="003E7E55">
          <w:rPr>
            <w:rFonts w:ascii="Source Sans Pro" w:eastAsia="Times New Roman" w:hAnsi="Source Sans Pro" w:cs="Times New Roman"/>
            <w:color w:val="FF6600"/>
            <w:sz w:val="24"/>
            <w:szCs w:val="24"/>
            <w:u w:val="single"/>
            <w:lang w:eastAsia="en-IN"/>
          </w:rPr>
          <w:t>Difference Between ExecuteReader, ExecuteNonQuery and ExecuteScalar</w:t>
        </w:r>
        <w:r w:rsidRPr="003E7E55">
          <w:rPr>
            <w:rFonts w:ascii="Source Sans Pro" w:eastAsia="Times New Roman" w:hAnsi="Source Sans Pro" w:cs="Times New Roman"/>
            <w:color w:val="1A212B"/>
            <w:sz w:val="27"/>
            <w:szCs w:val="27"/>
            <w:lang w:eastAsia="en-IN"/>
          </w:rPr>
          <w:fldChar w:fldCharType="end"/>
        </w:r>
        <w:r w:rsidRPr="003E7E55">
          <w:rPr>
            <w:rFonts w:ascii="Source Sans Pro" w:eastAsia="Times New Roman" w:hAnsi="Source Sans Pro" w:cs="Times New Roman"/>
            <w:color w:val="1A212B"/>
            <w:sz w:val="27"/>
            <w:szCs w:val="27"/>
            <w:lang w:eastAsia="en-IN"/>
          </w:rPr>
          <w:t> and more tutorials on </w:t>
        </w:r>
        <w:r w:rsidRPr="003E7E55">
          <w:rPr>
            <w:rFonts w:ascii="Source Sans Pro" w:eastAsia="Times New Roman" w:hAnsi="Source Sans Pro" w:cs="Times New Roman"/>
            <w:color w:val="1A212B"/>
            <w:sz w:val="27"/>
            <w:szCs w:val="27"/>
            <w:lang w:eastAsia="en-IN"/>
          </w:rPr>
          <w:fldChar w:fldCharType="begin"/>
        </w:r>
        <w:r w:rsidRPr="003E7E55">
          <w:rPr>
            <w:rFonts w:ascii="Source Sans Pro" w:eastAsia="Times New Roman" w:hAnsi="Source Sans Pro" w:cs="Times New Roman"/>
            <w:color w:val="1A212B"/>
            <w:sz w:val="27"/>
            <w:szCs w:val="27"/>
            <w:lang w:eastAsia="en-IN"/>
          </w:rPr>
          <w:instrText xml:space="preserve"> HYPERLINK "http://www.aspneto.com/category/oop" \o "Tutorials on OOPS Concepts" \t "_blank" </w:instrText>
        </w:r>
        <w:r w:rsidRPr="003E7E55">
          <w:rPr>
            <w:rFonts w:ascii="Source Sans Pro" w:eastAsia="Times New Roman" w:hAnsi="Source Sans Pro" w:cs="Times New Roman"/>
            <w:color w:val="1A212B"/>
            <w:sz w:val="27"/>
            <w:szCs w:val="27"/>
            <w:lang w:eastAsia="en-IN"/>
          </w:rPr>
          <w:fldChar w:fldCharType="separate"/>
        </w:r>
        <w:r w:rsidRPr="003E7E55">
          <w:rPr>
            <w:rFonts w:ascii="Source Sans Pro" w:eastAsia="Times New Roman" w:hAnsi="Source Sans Pro" w:cs="Times New Roman"/>
            <w:color w:val="FF6600"/>
            <w:sz w:val="24"/>
            <w:szCs w:val="24"/>
            <w:u w:val="single"/>
            <w:lang w:eastAsia="en-IN"/>
          </w:rPr>
          <w:t>OOPS Concepts</w:t>
        </w:r>
        <w:r w:rsidRPr="003E7E55">
          <w:rPr>
            <w:rFonts w:ascii="Source Sans Pro" w:eastAsia="Times New Roman" w:hAnsi="Source Sans Pro" w:cs="Times New Roman"/>
            <w:color w:val="1A212B"/>
            <w:sz w:val="27"/>
            <w:szCs w:val="27"/>
            <w:lang w:eastAsia="en-IN"/>
          </w:rPr>
          <w:fldChar w:fldCharType="end"/>
        </w:r>
        <w:r w:rsidRPr="003E7E55">
          <w:rPr>
            <w:rFonts w:ascii="Source Sans Pro" w:eastAsia="Times New Roman" w:hAnsi="Source Sans Pro" w:cs="Times New Roman"/>
            <w:color w:val="1A212B"/>
            <w:sz w:val="27"/>
            <w:szCs w:val="27"/>
            <w:lang w:eastAsia="en-IN"/>
          </w:rPr>
          <w:t>, </w:t>
        </w:r>
        <w:r w:rsidRPr="003E7E55">
          <w:rPr>
            <w:rFonts w:ascii="Source Sans Pro" w:eastAsia="Times New Roman" w:hAnsi="Source Sans Pro" w:cs="Times New Roman"/>
            <w:color w:val="1A212B"/>
            <w:sz w:val="27"/>
            <w:szCs w:val="27"/>
            <w:lang w:eastAsia="en-IN"/>
          </w:rPr>
          <w:fldChar w:fldCharType="begin"/>
        </w:r>
        <w:r w:rsidRPr="003E7E55">
          <w:rPr>
            <w:rFonts w:ascii="Source Sans Pro" w:eastAsia="Times New Roman" w:hAnsi="Source Sans Pro" w:cs="Times New Roman"/>
            <w:color w:val="1A212B"/>
            <w:sz w:val="27"/>
            <w:szCs w:val="27"/>
            <w:lang w:eastAsia="en-IN"/>
          </w:rPr>
          <w:instrText xml:space="preserve"> HYPERLINK "http://www.aspneto.com/category/aspnet" \o "Tutorials on Asp.net" \t "_blank" </w:instrText>
        </w:r>
        <w:r w:rsidRPr="003E7E55">
          <w:rPr>
            <w:rFonts w:ascii="Source Sans Pro" w:eastAsia="Times New Roman" w:hAnsi="Source Sans Pro" w:cs="Times New Roman"/>
            <w:color w:val="1A212B"/>
            <w:sz w:val="27"/>
            <w:szCs w:val="27"/>
            <w:lang w:eastAsia="en-IN"/>
          </w:rPr>
          <w:fldChar w:fldCharType="separate"/>
        </w:r>
        <w:r w:rsidRPr="003E7E55">
          <w:rPr>
            <w:rFonts w:ascii="Source Sans Pro" w:eastAsia="Times New Roman" w:hAnsi="Source Sans Pro" w:cs="Times New Roman"/>
            <w:color w:val="FF6600"/>
            <w:sz w:val="24"/>
            <w:szCs w:val="24"/>
            <w:u w:val="single"/>
            <w:lang w:eastAsia="en-IN"/>
          </w:rPr>
          <w:t>Asp.net</w:t>
        </w:r>
        <w:r w:rsidRPr="003E7E55">
          <w:rPr>
            <w:rFonts w:ascii="Source Sans Pro" w:eastAsia="Times New Roman" w:hAnsi="Source Sans Pro" w:cs="Times New Roman"/>
            <w:color w:val="1A212B"/>
            <w:sz w:val="27"/>
            <w:szCs w:val="27"/>
            <w:lang w:eastAsia="en-IN"/>
          </w:rPr>
          <w:fldChar w:fldCharType="end"/>
        </w:r>
        <w:r w:rsidRPr="003E7E55">
          <w:rPr>
            <w:rFonts w:ascii="Source Sans Pro" w:eastAsia="Times New Roman" w:hAnsi="Source Sans Pro" w:cs="Times New Roman"/>
            <w:color w:val="1A212B"/>
            <w:sz w:val="27"/>
            <w:szCs w:val="27"/>
            <w:lang w:eastAsia="en-IN"/>
          </w:rPr>
          <w:t> here.</w:t>
        </w:r>
      </w:ins>
    </w:p>
    <w:p w:rsidR="003E7E55" w:rsidRPr="003E7E55" w:rsidRDefault="003E7E55" w:rsidP="003E7E55">
      <w:pPr>
        <w:pBdr>
          <w:left w:val="single" w:sz="18" w:space="8" w:color="FF6600"/>
        </w:pBdr>
        <w:shd w:val="clear" w:color="auto" w:fill="F5F5F5"/>
        <w:spacing w:after="150" w:line="240" w:lineRule="auto"/>
        <w:outlineLvl w:val="3"/>
        <w:rPr>
          <w:ins w:id="50" w:author="Unknown"/>
          <w:rFonts w:ascii="Source Sans Pro" w:eastAsia="Times New Roman" w:hAnsi="Source Sans Pro" w:cs="Times New Roman"/>
          <w:color w:val="1A212B"/>
          <w:sz w:val="35"/>
          <w:szCs w:val="35"/>
          <w:lang w:eastAsia="en-IN"/>
        </w:rPr>
      </w:pPr>
      <w:ins w:id="51" w:author="Unknown">
        <w:r w:rsidRPr="003E7E55">
          <w:rPr>
            <w:rFonts w:ascii="Source Sans Pro" w:eastAsia="Times New Roman" w:hAnsi="Source Sans Pro" w:cs="Times New Roman"/>
            <w:color w:val="1A212B"/>
            <w:sz w:val="35"/>
            <w:szCs w:val="35"/>
            <w:lang w:eastAsia="en-IN"/>
          </w:rPr>
          <w:t>4] Encapsulation:</w:t>
        </w:r>
      </w:ins>
    </w:p>
    <w:p w:rsidR="003E7E55" w:rsidRPr="003E7E55" w:rsidRDefault="003E7E55" w:rsidP="003E7E55">
      <w:pPr>
        <w:spacing w:after="300" w:line="240" w:lineRule="auto"/>
        <w:rPr>
          <w:ins w:id="52" w:author="Unknown"/>
          <w:rFonts w:ascii="Source Sans Pro" w:eastAsia="Times New Roman" w:hAnsi="Source Sans Pro" w:cs="Times New Roman"/>
          <w:color w:val="1A212B"/>
          <w:sz w:val="24"/>
          <w:szCs w:val="24"/>
          <w:lang w:eastAsia="en-IN"/>
        </w:rPr>
      </w:pPr>
      <w:ins w:id="53" w:author="Unknown">
        <w:r w:rsidRPr="003E7E55">
          <w:rPr>
            <w:rFonts w:ascii="Source Sans Pro" w:eastAsia="Times New Roman" w:hAnsi="Source Sans Pro" w:cs="Times New Roman"/>
            <w:color w:val="1A212B"/>
            <w:sz w:val="24"/>
            <w:szCs w:val="24"/>
            <w:lang w:eastAsia="en-IN"/>
          </w:rPr>
          <w:t>Encapsulation is the process of keeping or enclosing one or more items within a single physical or logical package. In object oriented programming methodology it prevents access to implementation details.</w:t>
        </w:r>
      </w:ins>
    </w:p>
    <w:p w:rsidR="003E7E55" w:rsidRPr="003E7E55" w:rsidRDefault="003E7E55" w:rsidP="003E7E55">
      <w:pPr>
        <w:spacing w:after="300" w:line="240" w:lineRule="auto"/>
        <w:rPr>
          <w:ins w:id="54" w:author="Unknown"/>
          <w:rFonts w:ascii="Source Sans Pro" w:eastAsia="Times New Roman" w:hAnsi="Source Sans Pro" w:cs="Times New Roman"/>
          <w:color w:val="1A212B"/>
          <w:sz w:val="24"/>
          <w:szCs w:val="24"/>
          <w:lang w:eastAsia="en-IN"/>
        </w:rPr>
      </w:pPr>
      <w:ins w:id="55" w:author="Unknown">
        <w:r w:rsidRPr="003E7E55">
          <w:rPr>
            <w:rFonts w:ascii="Source Sans Pro" w:eastAsia="Times New Roman" w:hAnsi="Source Sans Pro" w:cs="Times New Roman"/>
            <w:color w:val="1A212B"/>
            <w:sz w:val="24"/>
            <w:szCs w:val="24"/>
            <w:lang w:eastAsia="en-IN"/>
          </w:rPr>
          <w:t>Encapsulation is implemented by using access specifiers. An access specifier defines the scope and visibility of a class member. Available access specifiers are public, private, protected, internal etc.</w:t>
        </w:r>
      </w:ins>
    </w:p>
    <w:p w:rsidR="003E7E55" w:rsidRPr="003E7E55" w:rsidRDefault="003E7E55" w:rsidP="003E7E55">
      <w:pPr>
        <w:spacing w:after="300" w:line="240" w:lineRule="auto"/>
        <w:rPr>
          <w:ins w:id="56" w:author="Unknown"/>
          <w:rFonts w:ascii="Source Sans Pro" w:eastAsia="Times New Roman" w:hAnsi="Source Sans Pro" w:cs="Times New Roman"/>
          <w:color w:val="1A212B"/>
          <w:sz w:val="24"/>
          <w:szCs w:val="24"/>
          <w:lang w:eastAsia="en-IN"/>
        </w:rPr>
      </w:pPr>
      <w:ins w:id="57" w:author="Unknown">
        <w:r w:rsidRPr="003E7E55">
          <w:rPr>
            <w:rFonts w:ascii="Source Sans Pro" w:eastAsia="Times New Roman" w:hAnsi="Source Sans Pro" w:cs="Times New Roman"/>
            <w:b/>
            <w:bCs/>
            <w:color w:val="1A212B"/>
            <w:sz w:val="24"/>
            <w:szCs w:val="24"/>
            <w:lang w:eastAsia="en-IN"/>
          </w:rPr>
          <w:lastRenderedPageBreak/>
          <w:t>How we can achieve Encapsulation?</w:t>
        </w:r>
        <w:r w:rsidRPr="003E7E55">
          <w:rPr>
            <w:rFonts w:ascii="Source Sans Pro" w:eastAsia="Times New Roman" w:hAnsi="Source Sans Pro" w:cs="Times New Roman"/>
            <w:color w:val="1A212B"/>
            <w:sz w:val="24"/>
            <w:szCs w:val="24"/>
            <w:lang w:eastAsia="en-IN"/>
          </w:rPr>
          <w:br/>
          <w:t>We can achieve Encapsulation by using </w:t>
        </w:r>
        <w:r w:rsidRPr="003E7E55">
          <w:rPr>
            <w:rFonts w:ascii="Source Sans Pro" w:eastAsia="Times New Roman" w:hAnsi="Source Sans Pro" w:cs="Times New Roman"/>
            <w:i/>
            <w:iCs/>
            <w:color w:val="1A212B"/>
            <w:sz w:val="24"/>
            <w:szCs w:val="24"/>
            <w:lang w:eastAsia="en-IN"/>
          </w:rPr>
          <w:t>private</w:t>
        </w:r>
        <w:r w:rsidRPr="003E7E55">
          <w:rPr>
            <w:rFonts w:ascii="Source Sans Pro" w:eastAsia="Times New Roman" w:hAnsi="Source Sans Pro" w:cs="Times New Roman"/>
            <w:color w:val="1A212B"/>
            <w:sz w:val="24"/>
            <w:szCs w:val="24"/>
            <w:lang w:eastAsia="en-IN"/>
          </w:rPr>
          <w:t> access modifier as shown in below example method.</w:t>
        </w:r>
      </w:ins>
    </w:p>
    <w:p w:rsidR="003E7E55" w:rsidRPr="003E7E55" w:rsidRDefault="003E7E55" w:rsidP="003E7E55">
      <w:pPr>
        <w:shd w:val="clear" w:color="auto" w:fill="F7F7F7"/>
        <w:spacing w:line="240" w:lineRule="auto"/>
        <w:rPr>
          <w:ins w:id="58" w:author="Unknown"/>
          <w:rFonts w:ascii="Source Sans Pro" w:eastAsia="Times New Roman" w:hAnsi="Source Sans Pro" w:cs="Times New Roman"/>
          <w:color w:val="1A212B"/>
          <w:sz w:val="24"/>
          <w:szCs w:val="24"/>
          <w:lang w:eastAsia="en-IN"/>
        </w:rPr>
      </w:pPr>
      <w:ins w:id="59" w:author="Unknown">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GetEngineMakeFormula()</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formula = </w:t>
        </w:r>
        <w:r w:rsidRPr="003E7E55">
          <w:rPr>
            <w:rFonts w:ascii="Source Sans Pro" w:eastAsia="Times New Roman" w:hAnsi="Source Sans Pro" w:cs="Times New Roman"/>
            <w:color w:val="A31515"/>
            <w:sz w:val="24"/>
            <w:szCs w:val="24"/>
            <w:lang w:eastAsia="en-IN"/>
          </w:rPr>
          <w:t>"a*b"</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formula;</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60" w:author="Unknown"/>
          <w:rFonts w:ascii="Source Sans Pro" w:eastAsia="Times New Roman" w:hAnsi="Source Sans Pro" w:cs="Times New Roman"/>
          <w:color w:val="1A212B"/>
          <w:sz w:val="24"/>
          <w:szCs w:val="24"/>
          <w:lang w:eastAsia="en-IN"/>
        </w:rPr>
      </w:pPr>
      <w:ins w:id="61" w:author="Unknown">
        <w:r w:rsidRPr="003E7E55">
          <w:rPr>
            <w:rFonts w:ascii="Source Sans Pro" w:eastAsia="Times New Roman" w:hAnsi="Source Sans Pro" w:cs="Times New Roman"/>
            <w:b/>
            <w:bCs/>
            <w:color w:val="1A212B"/>
            <w:sz w:val="24"/>
            <w:szCs w:val="24"/>
            <w:lang w:eastAsia="en-IN"/>
          </w:rPr>
          <w:t>Example – [Encapsulation]</w:t>
        </w:r>
      </w:ins>
    </w:p>
    <w:p w:rsidR="003E7E55" w:rsidRPr="003E7E55" w:rsidRDefault="003E7E55" w:rsidP="003E7E55">
      <w:pPr>
        <w:shd w:val="clear" w:color="auto" w:fill="F7F7F7"/>
        <w:spacing w:after="0" w:line="240" w:lineRule="auto"/>
        <w:rPr>
          <w:ins w:id="62" w:author="Unknown"/>
          <w:rFonts w:ascii="Source Sans Pro" w:eastAsia="Times New Roman" w:hAnsi="Source Sans Pro" w:cs="Times New Roman"/>
          <w:color w:val="1A212B"/>
          <w:sz w:val="24"/>
          <w:szCs w:val="24"/>
          <w:lang w:eastAsia="en-IN"/>
        </w:rPr>
      </w:pPr>
      <w:ins w:id="6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mileage = 65;</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color = </w:t>
        </w:r>
        <w:r w:rsidRPr="003E7E55">
          <w:rPr>
            <w:rFonts w:ascii="Source Sans Pro" w:eastAsia="Times New Roman" w:hAnsi="Source Sans Pro" w:cs="Times New Roman"/>
            <w:color w:val="A31515"/>
            <w:sz w:val="24"/>
            <w:szCs w:val="24"/>
            <w:lang w:eastAsia="en-IN"/>
          </w:rPr>
          <w:t>"Black"</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formula = </w:t>
        </w:r>
        <w:r w:rsidRPr="003E7E55">
          <w:rPr>
            <w:rFonts w:ascii="Source Sans Pro" w:eastAsia="Times New Roman" w:hAnsi="Source Sans Pro" w:cs="Times New Roman"/>
            <w:color w:val="A31515"/>
            <w:sz w:val="24"/>
            <w:szCs w:val="24"/>
            <w:lang w:eastAsia="en-IN"/>
          </w:rPr>
          <w:t>"a*b"</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hd w:val="clear" w:color="auto" w:fill="F7F7F7"/>
        <w:spacing w:after="150" w:line="240" w:lineRule="auto"/>
        <w:rPr>
          <w:ins w:id="64" w:author="Unknown"/>
          <w:rFonts w:ascii="Source Sans Pro" w:eastAsia="Times New Roman" w:hAnsi="Source Sans Pro" w:cs="Times New Roman"/>
          <w:color w:val="1A212B"/>
          <w:sz w:val="24"/>
          <w:szCs w:val="24"/>
          <w:lang w:eastAsia="en-IN"/>
        </w:rPr>
      </w:pPr>
      <w:ins w:id="65"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public – so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GetMileage()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mileage;</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66" w:author="Unknown"/>
          <w:rFonts w:ascii="Source Sans Pro" w:eastAsia="Times New Roman" w:hAnsi="Source Sans Pro" w:cs="Times New Roman"/>
          <w:color w:val="1A212B"/>
          <w:sz w:val="24"/>
          <w:szCs w:val="24"/>
          <w:lang w:eastAsia="en-IN"/>
        </w:rPr>
      </w:pPr>
      <w:ins w:id="67"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public – so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color;</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68" w:author="Unknown"/>
          <w:rFonts w:ascii="Source Sans Pro" w:eastAsia="Times New Roman" w:hAnsi="Source Sans Pro" w:cs="Times New Roman"/>
          <w:color w:val="1A212B"/>
          <w:sz w:val="24"/>
          <w:szCs w:val="24"/>
          <w:lang w:eastAsia="en-IN"/>
        </w:rPr>
      </w:pPr>
      <w:ins w:id="69"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private – so not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GetEngineMakeFormula()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formula;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line="240" w:lineRule="auto"/>
        <w:rPr>
          <w:ins w:id="70" w:author="Unknown"/>
          <w:rFonts w:ascii="Source Sans Pro" w:eastAsia="Times New Roman" w:hAnsi="Source Sans Pro" w:cs="Times New Roman"/>
          <w:color w:val="1A212B"/>
          <w:sz w:val="24"/>
          <w:szCs w:val="24"/>
          <w:lang w:eastAsia="en-IN"/>
        </w:rPr>
      </w:pPr>
      <w:ins w:id="71"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 objBike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 mileage is : "</w:t>
        </w:r>
        <w:r w:rsidRPr="003E7E55">
          <w:rPr>
            <w:rFonts w:ascii="Source Sans Pro" w:eastAsia="Times New Roman" w:hAnsi="Source Sans Pro" w:cs="Times New Roman"/>
            <w:color w:val="1A212B"/>
            <w:sz w:val="24"/>
            <w:szCs w:val="24"/>
            <w:lang w:eastAsia="en-IN"/>
          </w:rPr>
          <w:t> + objBike.GetMileage()); </w:t>
        </w:r>
        <w:r w:rsidRPr="003E7E55">
          <w:rPr>
            <w:rFonts w:ascii="Source Sans Pro" w:eastAsia="Times New Roman" w:hAnsi="Source Sans Pro" w:cs="Times New Roman"/>
            <w:color w:val="008000"/>
            <w:sz w:val="24"/>
            <w:szCs w:val="24"/>
            <w:lang w:eastAsia="en-IN"/>
          </w:rPr>
          <w:t>//accessible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 color is : "</w:t>
        </w:r>
        <w:r w:rsidRPr="003E7E55">
          <w:rPr>
            <w:rFonts w:ascii="Source Sans Pro" w:eastAsia="Times New Roman" w:hAnsi="Source Sans Pro" w:cs="Times New Roman"/>
            <w:color w:val="1A212B"/>
            <w:sz w:val="24"/>
            <w:szCs w:val="24"/>
            <w:lang w:eastAsia="en-IN"/>
          </w:rPr>
          <w:t> + objBike.GetColor()); </w:t>
        </w:r>
        <w:r w:rsidRPr="003E7E55">
          <w:rPr>
            <w:rFonts w:ascii="Source Sans Pro" w:eastAsia="Times New Roman" w:hAnsi="Source Sans Pro" w:cs="Times New Roman"/>
            <w:color w:val="008000"/>
            <w:sz w:val="24"/>
            <w:szCs w:val="24"/>
            <w:lang w:eastAsia="en-IN"/>
          </w:rPr>
          <w:t>//accessible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//we can't call this method as it is inaccessible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//objBike.GetEngineMakeFormula(); //commented because we can't access it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72" w:author="Unknown"/>
          <w:rFonts w:ascii="Source Sans Pro" w:eastAsia="Times New Roman" w:hAnsi="Source Sans Pro" w:cs="Times New Roman"/>
          <w:color w:val="1A212B"/>
          <w:sz w:val="24"/>
          <w:szCs w:val="24"/>
          <w:lang w:eastAsia="en-IN"/>
        </w:rPr>
      </w:pPr>
      <w:ins w:id="73" w:author="Unknown">
        <w:r w:rsidRPr="003E7E55">
          <w:rPr>
            <w:rFonts w:ascii="Source Sans Pro" w:eastAsia="Times New Roman" w:hAnsi="Source Sans Pro" w:cs="Times New Roman"/>
            <w:color w:val="1A212B"/>
            <w:sz w:val="24"/>
            <w:szCs w:val="24"/>
            <w:lang w:eastAsia="en-IN"/>
          </w:rPr>
          <w:t>So as you can see from above code that we hide </w:t>
        </w:r>
        <w:r w:rsidRPr="003E7E55">
          <w:rPr>
            <w:rFonts w:ascii="Source Sans Pro" w:eastAsia="Times New Roman" w:hAnsi="Source Sans Pro" w:cs="Times New Roman"/>
            <w:i/>
            <w:iCs/>
            <w:color w:val="1A212B"/>
            <w:sz w:val="24"/>
            <w:szCs w:val="24"/>
            <w:lang w:eastAsia="en-IN"/>
          </w:rPr>
          <w:t>GetEngineMakeFormula()</w:t>
        </w:r>
        <w:r w:rsidRPr="003E7E55">
          <w:rPr>
            <w:rFonts w:ascii="Source Sans Pro" w:eastAsia="Times New Roman" w:hAnsi="Source Sans Pro" w:cs="Times New Roman"/>
            <w:color w:val="1A212B"/>
            <w:sz w:val="24"/>
            <w:szCs w:val="24"/>
            <w:lang w:eastAsia="en-IN"/>
          </w:rPr>
          <w:t> method by using </w:t>
        </w:r>
        <w:r w:rsidRPr="003E7E55">
          <w:rPr>
            <w:rFonts w:ascii="Source Sans Pro" w:eastAsia="Times New Roman" w:hAnsi="Source Sans Pro" w:cs="Times New Roman"/>
            <w:i/>
            <w:iCs/>
            <w:color w:val="1A212B"/>
            <w:sz w:val="24"/>
            <w:szCs w:val="24"/>
            <w:lang w:eastAsia="en-IN"/>
          </w:rPr>
          <w:t>private</w:t>
        </w:r>
        <w:r w:rsidRPr="003E7E55">
          <w:rPr>
            <w:rFonts w:ascii="Source Sans Pro" w:eastAsia="Times New Roman" w:hAnsi="Source Sans Pro" w:cs="Times New Roman"/>
            <w:color w:val="1A212B"/>
            <w:sz w:val="24"/>
            <w:szCs w:val="24"/>
            <w:lang w:eastAsia="en-IN"/>
          </w:rPr>
          <w:t> access modifier because there is no need to give the make formula to users. So exposed only necessary methods for users to use it using </w:t>
        </w:r>
        <w:r w:rsidRPr="003E7E55">
          <w:rPr>
            <w:rFonts w:ascii="Source Sans Pro" w:eastAsia="Times New Roman" w:hAnsi="Source Sans Pro" w:cs="Times New Roman"/>
            <w:i/>
            <w:iCs/>
            <w:color w:val="1A212B"/>
            <w:sz w:val="24"/>
            <w:szCs w:val="24"/>
            <w:lang w:eastAsia="en-IN"/>
          </w:rPr>
          <w:t>public</w:t>
        </w:r>
        <w:r w:rsidRPr="003E7E55">
          <w:rPr>
            <w:rFonts w:ascii="Source Sans Pro" w:eastAsia="Times New Roman" w:hAnsi="Source Sans Pro" w:cs="Times New Roman"/>
            <w:color w:val="1A212B"/>
            <w:sz w:val="24"/>
            <w:szCs w:val="24"/>
            <w:lang w:eastAsia="en-IN"/>
          </w:rPr>
          <w:t> access modifier.</w:t>
        </w:r>
      </w:ins>
    </w:p>
    <w:p w:rsidR="003E7E55" w:rsidRPr="003E7E55" w:rsidRDefault="003E7E55" w:rsidP="003E7E55">
      <w:pPr>
        <w:pBdr>
          <w:left w:val="single" w:sz="18" w:space="8" w:color="FF6600"/>
        </w:pBdr>
        <w:shd w:val="clear" w:color="auto" w:fill="F5F5F5"/>
        <w:spacing w:after="150" w:line="240" w:lineRule="auto"/>
        <w:outlineLvl w:val="3"/>
        <w:rPr>
          <w:ins w:id="74" w:author="Unknown"/>
          <w:rFonts w:ascii="Source Sans Pro" w:eastAsia="Times New Roman" w:hAnsi="Source Sans Pro" w:cs="Times New Roman"/>
          <w:color w:val="1A212B"/>
          <w:sz w:val="35"/>
          <w:szCs w:val="35"/>
          <w:lang w:eastAsia="en-IN"/>
        </w:rPr>
      </w:pPr>
      <w:ins w:id="75" w:author="Unknown">
        <w:r w:rsidRPr="003E7E55">
          <w:rPr>
            <w:rFonts w:ascii="Source Sans Pro" w:eastAsia="Times New Roman" w:hAnsi="Source Sans Pro" w:cs="Times New Roman"/>
            <w:color w:val="1A212B"/>
            <w:sz w:val="35"/>
            <w:szCs w:val="35"/>
            <w:lang w:eastAsia="en-IN"/>
          </w:rPr>
          <w:t>5] Abstraction:</w:t>
        </w:r>
      </w:ins>
    </w:p>
    <w:p w:rsidR="003E7E55" w:rsidRPr="003E7E55" w:rsidRDefault="003E7E55" w:rsidP="003E7E55">
      <w:pPr>
        <w:spacing w:after="300" w:line="240" w:lineRule="auto"/>
        <w:rPr>
          <w:ins w:id="76" w:author="Unknown"/>
          <w:rFonts w:ascii="Source Sans Pro" w:eastAsia="Times New Roman" w:hAnsi="Source Sans Pro" w:cs="Times New Roman"/>
          <w:color w:val="1A212B"/>
          <w:sz w:val="24"/>
          <w:szCs w:val="24"/>
          <w:lang w:eastAsia="en-IN"/>
        </w:rPr>
      </w:pPr>
      <w:ins w:id="77" w:author="Unknown">
        <w:r w:rsidRPr="003E7E55">
          <w:rPr>
            <w:rFonts w:ascii="Source Sans Pro" w:eastAsia="Times New Roman" w:hAnsi="Source Sans Pro" w:cs="Times New Roman"/>
            <w:color w:val="1A212B"/>
            <w:sz w:val="24"/>
            <w:szCs w:val="24"/>
            <w:lang w:eastAsia="en-IN"/>
          </w:rPr>
          <w:t>Abstraction is the process of providing only essential information to the outside real world and hiding overall background details to present an object. It relies on the separation of interface and implementation.</w:t>
        </w:r>
      </w:ins>
    </w:p>
    <w:p w:rsidR="003E7E55" w:rsidRPr="003E7E55" w:rsidRDefault="003E7E55" w:rsidP="003E7E55">
      <w:pPr>
        <w:spacing w:after="300" w:line="240" w:lineRule="auto"/>
        <w:rPr>
          <w:ins w:id="78" w:author="Unknown"/>
          <w:rFonts w:ascii="Source Sans Pro" w:eastAsia="Times New Roman" w:hAnsi="Source Sans Pro" w:cs="Times New Roman"/>
          <w:color w:val="1A212B"/>
          <w:sz w:val="24"/>
          <w:szCs w:val="24"/>
          <w:lang w:eastAsia="en-IN"/>
        </w:rPr>
      </w:pPr>
      <w:ins w:id="79" w:author="Unknown">
        <w:r w:rsidRPr="003E7E55">
          <w:rPr>
            <w:rFonts w:ascii="Source Sans Pro" w:eastAsia="Times New Roman" w:hAnsi="Source Sans Pro" w:cs="Times New Roman"/>
            <w:color w:val="1A212B"/>
            <w:sz w:val="24"/>
            <w:szCs w:val="24"/>
            <w:lang w:eastAsia="en-IN"/>
          </w:rPr>
          <w:t>For example, we continue with “Bike” as an example, we have no access to the piston directly, we can use </w:t>
        </w:r>
        <w:r w:rsidRPr="003E7E55">
          <w:rPr>
            <w:rFonts w:ascii="Source Sans Pro" w:eastAsia="Times New Roman" w:hAnsi="Source Sans Pro" w:cs="Times New Roman"/>
            <w:i/>
            <w:iCs/>
            <w:color w:val="1A212B"/>
            <w:sz w:val="24"/>
            <w:szCs w:val="24"/>
            <w:lang w:eastAsia="en-IN"/>
          </w:rPr>
          <w:t>start button</w:t>
        </w:r>
        <w:r w:rsidRPr="003E7E55">
          <w:rPr>
            <w:rFonts w:ascii="Source Sans Pro" w:eastAsia="Times New Roman" w:hAnsi="Source Sans Pro" w:cs="Times New Roman"/>
            <w:color w:val="1A212B"/>
            <w:sz w:val="24"/>
            <w:szCs w:val="24"/>
            <w:lang w:eastAsia="en-IN"/>
          </w:rPr>
          <w:t> to run the piston. Just imagine if a bike manufacturer allows direct access to piston, it would be very difficult to control actions on the piston. That’s the reason why a bike provider separates its internal implementation from its external interface.</w:t>
        </w:r>
      </w:ins>
    </w:p>
    <w:p w:rsidR="003E7E55" w:rsidRPr="003E7E55" w:rsidRDefault="003E7E55" w:rsidP="003E7E55">
      <w:pPr>
        <w:spacing w:after="300" w:line="240" w:lineRule="auto"/>
        <w:rPr>
          <w:ins w:id="80" w:author="Unknown"/>
          <w:rFonts w:ascii="Source Sans Pro" w:eastAsia="Times New Roman" w:hAnsi="Source Sans Pro" w:cs="Times New Roman"/>
          <w:color w:val="1A212B"/>
          <w:sz w:val="24"/>
          <w:szCs w:val="24"/>
          <w:lang w:eastAsia="en-IN"/>
        </w:rPr>
      </w:pPr>
      <w:ins w:id="81" w:author="Unknown">
        <w:r w:rsidRPr="003E7E55">
          <w:rPr>
            <w:rFonts w:ascii="Source Sans Pro" w:eastAsia="Times New Roman" w:hAnsi="Source Sans Pro" w:cs="Times New Roman"/>
            <w:b/>
            <w:bCs/>
            <w:color w:val="1A212B"/>
            <w:sz w:val="24"/>
            <w:szCs w:val="24"/>
            <w:lang w:eastAsia="en-IN"/>
          </w:rPr>
          <w:t>Example – [Abstraction]</w:t>
        </w:r>
      </w:ins>
    </w:p>
    <w:p w:rsidR="003E7E55" w:rsidRPr="003E7E55" w:rsidRDefault="003E7E55" w:rsidP="003E7E55">
      <w:pPr>
        <w:shd w:val="clear" w:color="auto" w:fill="F7F7F7"/>
        <w:spacing w:after="0" w:line="240" w:lineRule="auto"/>
        <w:rPr>
          <w:ins w:id="82" w:author="Unknown"/>
          <w:rFonts w:ascii="Source Sans Pro" w:eastAsia="Times New Roman" w:hAnsi="Source Sans Pro" w:cs="Times New Roman"/>
          <w:color w:val="1A212B"/>
          <w:sz w:val="24"/>
          <w:szCs w:val="24"/>
          <w:lang w:eastAsia="en-IN"/>
        </w:rPr>
      </w:pPr>
      <w:ins w:id="8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mileage = 65;</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color = </w:t>
        </w:r>
        <w:r w:rsidRPr="003E7E55">
          <w:rPr>
            <w:rFonts w:ascii="Source Sans Pro" w:eastAsia="Times New Roman" w:hAnsi="Source Sans Pro" w:cs="Times New Roman"/>
            <w:color w:val="A31515"/>
            <w:sz w:val="24"/>
            <w:szCs w:val="24"/>
            <w:lang w:eastAsia="en-IN"/>
          </w:rPr>
          <w:t>"Black"</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formula = </w:t>
        </w:r>
        <w:r w:rsidRPr="003E7E55">
          <w:rPr>
            <w:rFonts w:ascii="Source Sans Pro" w:eastAsia="Times New Roman" w:hAnsi="Source Sans Pro" w:cs="Times New Roman"/>
            <w:color w:val="A31515"/>
            <w:sz w:val="24"/>
            <w:szCs w:val="24"/>
            <w:lang w:eastAsia="en-IN"/>
          </w:rPr>
          <w:t>"a*b"</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hd w:val="clear" w:color="auto" w:fill="F7F7F7"/>
        <w:spacing w:after="150" w:line="240" w:lineRule="auto"/>
        <w:rPr>
          <w:ins w:id="84" w:author="Unknown"/>
          <w:rFonts w:ascii="Source Sans Pro" w:eastAsia="Times New Roman" w:hAnsi="Source Sans Pro" w:cs="Times New Roman"/>
          <w:color w:val="1A212B"/>
          <w:sz w:val="24"/>
          <w:szCs w:val="24"/>
          <w:lang w:eastAsia="en-IN"/>
        </w:rPr>
      </w:pPr>
      <w:ins w:id="85"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public – so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GetMileage()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mileage;</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86" w:author="Unknown"/>
          <w:rFonts w:ascii="Source Sans Pro" w:eastAsia="Times New Roman" w:hAnsi="Source Sans Pro" w:cs="Times New Roman"/>
          <w:color w:val="1A212B"/>
          <w:sz w:val="24"/>
          <w:szCs w:val="24"/>
          <w:lang w:eastAsia="en-IN"/>
        </w:rPr>
      </w:pPr>
      <w:ins w:id="87"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public – so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color;</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88" w:author="Unknown"/>
          <w:rFonts w:ascii="Source Sans Pro" w:eastAsia="Times New Roman" w:hAnsi="Source Sans Pro" w:cs="Times New Roman"/>
          <w:color w:val="1A212B"/>
          <w:sz w:val="24"/>
          <w:szCs w:val="24"/>
          <w:lang w:eastAsia="en-IN"/>
        </w:rPr>
      </w:pPr>
      <w:ins w:id="89"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private – so not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GetEngineMakeFormula()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formula;</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90" w:author="Unknown"/>
          <w:rFonts w:ascii="Source Sans Pro" w:eastAsia="Times New Roman" w:hAnsi="Source Sans Pro" w:cs="Times New Roman"/>
          <w:color w:val="1A212B"/>
          <w:sz w:val="24"/>
          <w:szCs w:val="24"/>
          <w:lang w:eastAsia="en-IN"/>
        </w:rPr>
      </w:pPr>
      <w:ins w:id="91"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//Its public – so accessible outside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DisplayMakeFormula()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//"GetEngineMakeFormula()" is private but accessible and limited to this class only</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GetEngineMakeFormula();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line="240" w:lineRule="auto"/>
        <w:rPr>
          <w:ins w:id="92" w:author="Unknown"/>
          <w:rFonts w:ascii="Source Sans Pro" w:eastAsia="Times New Roman" w:hAnsi="Source Sans Pro" w:cs="Times New Roman"/>
          <w:color w:val="1A212B"/>
          <w:sz w:val="24"/>
          <w:szCs w:val="24"/>
          <w:lang w:eastAsia="en-IN"/>
        </w:rPr>
      </w:pPr>
      <w:ins w:id="9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 objBike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 mileage is : "</w:t>
        </w:r>
        <w:r w:rsidRPr="003E7E55">
          <w:rPr>
            <w:rFonts w:ascii="Source Sans Pro" w:eastAsia="Times New Roman" w:hAnsi="Source Sans Pro" w:cs="Times New Roman"/>
            <w:color w:val="1A212B"/>
            <w:sz w:val="24"/>
            <w:szCs w:val="24"/>
            <w:lang w:eastAsia="en-IN"/>
          </w:rPr>
          <w:t> + objBike.GetMileage()); </w:t>
        </w:r>
        <w:r w:rsidRPr="003E7E55">
          <w:rPr>
            <w:rFonts w:ascii="Source Sans Pro" w:eastAsia="Times New Roman" w:hAnsi="Source Sans Pro" w:cs="Times New Roman"/>
            <w:color w:val="008000"/>
            <w:sz w:val="24"/>
            <w:szCs w:val="24"/>
            <w:lang w:eastAsia="en-IN"/>
          </w:rPr>
          <w:t>//accessible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 color is : "</w:t>
        </w:r>
        <w:r w:rsidRPr="003E7E55">
          <w:rPr>
            <w:rFonts w:ascii="Source Sans Pro" w:eastAsia="Times New Roman" w:hAnsi="Source Sans Pro" w:cs="Times New Roman"/>
            <w:color w:val="1A212B"/>
            <w:sz w:val="24"/>
            <w:szCs w:val="24"/>
            <w:lang w:eastAsia="en-IN"/>
          </w:rPr>
          <w:t> + objBike.GetColor()); </w:t>
        </w:r>
        <w:r w:rsidRPr="003E7E55">
          <w:rPr>
            <w:rFonts w:ascii="Source Sans Pro" w:eastAsia="Times New Roman" w:hAnsi="Source Sans Pro" w:cs="Times New Roman"/>
            <w:color w:val="008000"/>
            <w:sz w:val="24"/>
            <w:szCs w:val="24"/>
            <w:lang w:eastAsia="en-IN"/>
          </w:rPr>
          <w:t>//accessible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//we can't call this method as it is inaccessible outside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//objBike.GetEngineMakeFormula(); //commented because we can't access it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 color is : "</w:t>
        </w:r>
        <w:r w:rsidRPr="003E7E55">
          <w:rPr>
            <w:rFonts w:ascii="Source Sans Pro" w:eastAsia="Times New Roman" w:hAnsi="Source Sans Pro" w:cs="Times New Roman"/>
            <w:color w:val="1A212B"/>
            <w:sz w:val="24"/>
            <w:szCs w:val="24"/>
            <w:lang w:eastAsia="en-IN"/>
          </w:rPr>
          <w:t> + objBike.DisplayMakeFormula()); </w:t>
        </w:r>
        <w:r w:rsidRPr="003E7E55">
          <w:rPr>
            <w:rFonts w:ascii="Source Sans Pro" w:eastAsia="Times New Roman" w:hAnsi="Source Sans Pro" w:cs="Times New Roman"/>
            <w:color w:val="008000"/>
            <w:sz w:val="24"/>
            <w:szCs w:val="24"/>
            <w:lang w:eastAsia="en-IN"/>
          </w:rPr>
          <w:t>//accessible outside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94" w:author="Unknown"/>
          <w:rFonts w:ascii="Source Sans Pro" w:eastAsia="Times New Roman" w:hAnsi="Source Sans Pro" w:cs="Times New Roman"/>
          <w:color w:val="1A212B"/>
          <w:sz w:val="24"/>
          <w:szCs w:val="24"/>
          <w:lang w:eastAsia="en-IN"/>
        </w:rPr>
      </w:pPr>
      <w:ins w:id="95" w:author="Unknown">
        <w:r w:rsidRPr="003E7E55">
          <w:rPr>
            <w:rFonts w:ascii="Source Sans Pro" w:eastAsia="Times New Roman" w:hAnsi="Source Sans Pro" w:cs="Times New Roman"/>
            <w:color w:val="1A212B"/>
            <w:sz w:val="24"/>
            <w:szCs w:val="24"/>
            <w:lang w:eastAsia="en-IN"/>
          </w:rPr>
          <w:t>As you can see from the above code that necessary methods and properties exposed using </w:t>
        </w:r>
        <w:r w:rsidRPr="003E7E55">
          <w:rPr>
            <w:rFonts w:ascii="Source Sans Pro" w:eastAsia="Times New Roman" w:hAnsi="Source Sans Pro" w:cs="Times New Roman"/>
            <w:i/>
            <w:iCs/>
            <w:color w:val="1A212B"/>
            <w:sz w:val="24"/>
            <w:szCs w:val="24"/>
            <w:lang w:eastAsia="en-IN"/>
          </w:rPr>
          <w:t>public</w:t>
        </w:r>
        <w:r w:rsidRPr="003E7E55">
          <w:rPr>
            <w:rFonts w:ascii="Source Sans Pro" w:eastAsia="Times New Roman" w:hAnsi="Source Sans Pro" w:cs="Times New Roman"/>
            <w:color w:val="1A212B"/>
            <w:sz w:val="24"/>
            <w:szCs w:val="24"/>
            <w:lang w:eastAsia="en-IN"/>
          </w:rPr>
          <w:t> access modifier and unnecessary methods and properties are hidden using </w:t>
        </w:r>
        <w:r w:rsidRPr="003E7E55">
          <w:rPr>
            <w:rFonts w:ascii="Source Sans Pro" w:eastAsia="Times New Roman" w:hAnsi="Source Sans Pro" w:cs="Times New Roman"/>
            <w:i/>
            <w:iCs/>
            <w:color w:val="1A212B"/>
            <w:sz w:val="24"/>
            <w:szCs w:val="24"/>
            <w:lang w:eastAsia="en-IN"/>
          </w:rPr>
          <w:t>private</w:t>
        </w:r>
        <w:r w:rsidRPr="003E7E55">
          <w:rPr>
            <w:rFonts w:ascii="Source Sans Pro" w:eastAsia="Times New Roman" w:hAnsi="Source Sans Pro" w:cs="Times New Roman"/>
            <w:color w:val="1A212B"/>
            <w:sz w:val="24"/>
            <w:szCs w:val="24"/>
            <w:lang w:eastAsia="en-IN"/>
          </w:rPr>
          <w:t> access modifier. This way we can implement abstraction or we can achieve abstraction in our code or web application.</w:t>
        </w:r>
      </w:ins>
    </w:p>
    <w:p w:rsidR="003E7E55" w:rsidRPr="003E7E55" w:rsidRDefault="003E7E55" w:rsidP="003E7E55">
      <w:pPr>
        <w:shd w:val="clear" w:color="auto" w:fill="FFFF99"/>
        <w:spacing w:line="240" w:lineRule="auto"/>
        <w:rPr>
          <w:ins w:id="96" w:author="Unknown"/>
          <w:rFonts w:ascii="Source Sans Pro" w:eastAsia="Times New Roman" w:hAnsi="Source Sans Pro" w:cs="Times New Roman"/>
          <w:color w:val="1A212B"/>
          <w:sz w:val="27"/>
          <w:szCs w:val="27"/>
          <w:lang w:eastAsia="en-IN"/>
        </w:rPr>
      </w:pPr>
      <w:ins w:id="97" w:author="Unknown">
        <w:r w:rsidRPr="003E7E55">
          <w:rPr>
            <w:rFonts w:ascii="Source Sans Pro" w:eastAsia="Times New Roman" w:hAnsi="Source Sans Pro" w:cs="Times New Roman"/>
            <w:b/>
            <w:bCs/>
            <w:color w:val="1A212B"/>
            <w:sz w:val="27"/>
            <w:szCs w:val="27"/>
            <w:lang w:eastAsia="en-IN"/>
          </w:rPr>
          <w:t>Note:</w:t>
        </w:r>
        <w:r w:rsidRPr="003E7E55">
          <w:rPr>
            <w:rFonts w:ascii="Source Sans Pro" w:eastAsia="Times New Roman" w:hAnsi="Source Sans Pro" w:cs="Times New Roman"/>
            <w:color w:val="1A212B"/>
            <w:sz w:val="27"/>
            <w:szCs w:val="27"/>
            <w:lang w:eastAsia="en-IN"/>
          </w:rPr>
          <w:t> Abstraction and Encapsulation are related features in object oriented programming. Abstraction allows making relevant information visible and Encapsulation enables a programmer to implement the desired level of abstraction. That means hidden part of class acts like Encapsulation and exposed part of class acts like Abstraction.</w:t>
        </w:r>
      </w:ins>
    </w:p>
    <w:p w:rsidR="003E7E55" w:rsidRPr="003E7E55" w:rsidRDefault="003E7E55" w:rsidP="003E7E55">
      <w:pPr>
        <w:pBdr>
          <w:left w:val="single" w:sz="18" w:space="8" w:color="FF6600"/>
        </w:pBdr>
        <w:shd w:val="clear" w:color="auto" w:fill="F5F5F5"/>
        <w:spacing w:after="150" w:line="240" w:lineRule="auto"/>
        <w:outlineLvl w:val="3"/>
        <w:rPr>
          <w:ins w:id="98" w:author="Unknown"/>
          <w:rFonts w:ascii="Source Sans Pro" w:eastAsia="Times New Roman" w:hAnsi="Source Sans Pro" w:cs="Times New Roman"/>
          <w:color w:val="1A212B"/>
          <w:sz w:val="35"/>
          <w:szCs w:val="35"/>
          <w:lang w:eastAsia="en-IN"/>
        </w:rPr>
      </w:pPr>
      <w:ins w:id="99" w:author="Unknown">
        <w:r w:rsidRPr="003E7E55">
          <w:rPr>
            <w:rFonts w:ascii="Source Sans Pro" w:eastAsia="Times New Roman" w:hAnsi="Source Sans Pro" w:cs="Times New Roman"/>
            <w:color w:val="1A212B"/>
            <w:sz w:val="35"/>
            <w:szCs w:val="35"/>
            <w:lang w:eastAsia="en-IN"/>
          </w:rPr>
          <w:t>6] Information Hiding:</w:t>
        </w:r>
      </w:ins>
    </w:p>
    <w:p w:rsidR="003E7E55" w:rsidRPr="003E7E55" w:rsidRDefault="003E7E55" w:rsidP="003E7E55">
      <w:pPr>
        <w:spacing w:after="300" w:line="240" w:lineRule="auto"/>
        <w:rPr>
          <w:ins w:id="100" w:author="Unknown"/>
          <w:rFonts w:ascii="Source Sans Pro" w:eastAsia="Times New Roman" w:hAnsi="Source Sans Pro" w:cs="Times New Roman"/>
          <w:color w:val="1A212B"/>
          <w:sz w:val="24"/>
          <w:szCs w:val="24"/>
          <w:lang w:eastAsia="en-IN"/>
        </w:rPr>
      </w:pPr>
      <w:ins w:id="101" w:author="Unknown">
        <w:r w:rsidRPr="003E7E55">
          <w:rPr>
            <w:rFonts w:ascii="Source Sans Pro" w:eastAsia="Times New Roman" w:hAnsi="Source Sans Pro" w:cs="Times New Roman"/>
            <w:color w:val="1A212B"/>
            <w:sz w:val="24"/>
            <w:szCs w:val="24"/>
            <w:lang w:eastAsia="en-IN"/>
          </w:rPr>
          <w:t>Information Hiding concept restricts direct exposure of the data. Data is accessed indirectly using safe mechanism, methods in case of programming object. Follow the example given in Abstraction.</w:t>
        </w:r>
      </w:ins>
    </w:p>
    <w:p w:rsidR="003E7E55" w:rsidRPr="003E7E55" w:rsidRDefault="003E7E55" w:rsidP="003E7E55">
      <w:pPr>
        <w:pBdr>
          <w:left w:val="single" w:sz="18" w:space="8" w:color="FF6600"/>
        </w:pBdr>
        <w:shd w:val="clear" w:color="auto" w:fill="F5F5F5"/>
        <w:spacing w:after="150" w:line="240" w:lineRule="auto"/>
        <w:outlineLvl w:val="3"/>
        <w:rPr>
          <w:ins w:id="102" w:author="Unknown"/>
          <w:rFonts w:ascii="Source Sans Pro" w:eastAsia="Times New Roman" w:hAnsi="Source Sans Pro" w:cs="Times New Roman"/>
          <w:color w:val="1A212B"/>
          <w:sz w:val="35"/>
          <w:szCs w:val="35"/>
          <w:lang w:eastAsia="en-IN"/>
        </w:rPr>
      </w:pPr>
      <w:ins w:id="103" w:author="Unknown">
        <w:r w:rsidRPr="003E7E55">
          <w:rPr>
            <w:rFonts w:ascii="Source Sans Pro" w:eastAsia="Times New Roman" w:hAnsi="Source Sans Pro" w:cs="Times New Roman"/>
            <w:color w:val="1A212B"/>
            <w:sz w:val="35"/>
            <w:szCs w:val="35"/>
            <w:lang w:eastAsia="en-IN"/>
          </w:rPr>
          <w:t>7] Inheritance:</w:t>
        </w:r>
      </w:ins>
    </w:p>
    <w:p w:rsidR="003E7E55" w:rsidRPr="003E7E55" w:rsidRDefault="003E7E55" w:rsidP="003E7E55">
      <w:pPr>
        <w:spacing w:after="300" w:line="240" w:lineRule="auto"/>
        <w:rPr>
          <w:ins w:id="104" w:author="Unknown"/>
          <w:rFonts w:ascii="Source Sans Pro" w:eastAsia="Times New Roman" w:hAnsi="Source Sans Pro" w:cs="Times New Roman"/>
          <w:color w:val="1A212B"/>
          <w:sz w:val="24"/>
          <w:szCs w:val="24"/>
          <w:lang w:eastAsia="en-IN"/>
        </w:rPr>
      </w:pPr>
      <w:ins w:id="105" w:author="Unknown">
        <w:r w:rsidRPr="003E7E55">
          <w:rPr>
            <w:rFonts w:ascii="Source Sans Pro" w:eastAsia="Times New Roman" w:hAnsi="Source Sans Pro" w:cs="Times New Roman"/>
            <w:color w:val="1A212B"/>
            <w:sz w:val="24"/>
            <w:szCs w:val="24"/>
            <w:lang w:eastAsia="en-IN"/>
          </w:rPr>
          <w:t>Inheritance in OOP allows us to create a new class using an existing one meaning extending one class to another.</w:t>
        </w:r>
      </w:ins>
    </w:p>
    <w:p w:rsidR="003E7E55" w:rsidRPr="003E7E55" w:rsidRDefault="003E7E55" w:rsidP="003E7E55">
      <w:pPr>
        <w:spacing w:after="300" w:line="240" w:lineRule="auto"/>
        <w:rPr>
          <w:ins w:id="106" w:author="Unknown"/>
          <w:rFonts w:ascii="Source Sans Pro" w:eastAsia="Times New Roman" w:hAnsi="Source Sans Pro" w:cs="Times New Roman"/>
          <w:color w:val="1A212B"/>
          <w:sz w:val="24"/>
          <w:szCs w:val="24"/>
          <w:lang w:eastAsia="en-IN"/>
        </w:rPr>
      </w:pPr>
      <w:ins w:id="107" w:author="Unknown">
        <w:r w:rsidRPr="003E7E55">
          <w:rPr>
            <w:rFonts w:ascii="Source Sans Pro" w:eastAsia="Times New Roman" w:hAnsi="Source Sans Pro" w:cs="Times New Roman"/>
            <w:color w:val="1A212B"/>
            <w:sz w:val="24"/>
            <w:szCs w:val="24"/>
            <w:lang w:eastAsia="en-IN"/>
          </w:rPr>
          <w:t xml:space="preserve">This concept can also be related with the real world example. Let’s take a Bike example again. A Bike manufacturer uses same mechanism of existing version of the bike while </w:t>
        </w:r>
        <w:r w:rsidRPr="003E7E55">
          <w:rPr>
            <w:rFonts w:ascii="Source Sans Pro" w:eastAsia="Times New Roman" w:hAnsi="Source Sans Pro" w:cs="Times New Roman"/>
            <w:color w:val="1A212B"/>
            <w:sz w:val="24"/>
            <w:szCs w:val="24"/>
            <w:lang w:eastAsia="en-IN"/>
          </w:rPr>
          <w:lastRenderedPageBreak/>
          <w:t>launching a new version with some additional added functionality. This allows manufacturer to save their time and efforts both.</w:t>
        </w:r>
      </w:ins>
    </w:p>
    <w:p w:rsidR="003E7E55" w:rsidRPr="003E7E55" w:rsidRDefault="003E7E55" w:rsidP="003E7E55">
      <w:pPr>
        <w:spacing w:after="300" w:line="240" w:lineRule="auto"/>
        <w:rPr>
          <w:ins w:id="108" w:author="Unknown"/>
          <w:rFonts w:ascii="Source Sans Pro" w:eastAsia="Times New Roman" w:hAnsi="Source Sans Pro" w:cs="Times New Roman"/>
          <w:color w:val="1A212B"/>
          <w:sz w:val="24"/>
          <w:szCs w:val="24"/>
          <w:lang w:eastAsia="en-IN"/>
        </w:rPr>
      </w:pPr>
      <w:ins w:id="109" w:author="Unknown">
        <w:r w:rsidRPr="003E7E55">
          <w:rPr>
            <w:rFonts w:ascii="Source Sans Pro" w:eastAsia="Times New Roman" w:hAnsi="Source Sans Pro" w:cs="Times New Roman"/>
            <w:color w:val="1A212B"/>
            <w:sz w:val="24"/>
            <w:szCs w:val="24"/>
            <w:lang w:eastAsia="en-IN"/>
          </w:rPr>
          <w:t>The main advantage of extending classes is that it provides a convenient way to reuse existing fully tested code in different context thereby saving lots of time with existing coding and its model style.</w:t>
        </w:r>
      </w:ins>
    </w:p>
    <w:p w:rsidR="003E7E55" w:rsidRPr="003E7E55" w:rsidRDefault="003E7E55" w:rsidP="003E7E55">
      <w:pPr>
        <w:spacing w:after="300" w:line="240" w:lineRule="auto"/>
        <w:rPr>
          <w:ins w:id="110" w:author="Unknown"/>
          <w:rFonts w:ascii="Source Sans Pro" w:eastAsia="Times New Roman" w:hAnsi="Source Sans Pro" w:cs="Times New Roman"/>
          <w:color w:val="1A212B"/>
          <w:sz w:val="24"/>
          <w:szCs w:val="24"/>
          <w:lang w:eastAsia="en-IN"/>
        </w:rPr>
      </w:pPr>
      <w:ins w:id="111" w:author="Unknown">
        <w:r w:rsidRPr="003E7E55">
          <w:rPr>
            <w:rFonts w:ascii="Source Sans Pro" w:eastAsia="Times New Roman" w:hAnsi="Source Sans Pro" w:cs="Times New Roman"/>
            <w:b/>
            <w:bCs/>
            <w:color w:val="1A212B"/>
            <w:sz w:val="24"/>
            <w:szCs w:val="24"/>
            <w:lang w:eastAsia="en-IN"/>
          </w:rPr>
          <w:t>Example – [Inheritance]</w:t>
        </w:r>
      </w:ins>
    </w:p>
    <w:p w:rsidR="003E7E55" w:rsidRPr="003E7E55" w:rsidRDefault="003E7E55" w:rsidP="003E7E55">
      <w:pPr>
        <w:shd w:val="clear" w:color="auto" w:fill="F7F7F7"/>
        <w:spacing w:after="0" w:line="240" w:lineRule="auto"/>
        <w:rPr>
          <w:ins w:id="112" w:author="Unknown"/>
          <w:rFonts w:ascii="Source Sans Pro" w:eastAsia="Times New Roman" w:hAnsi="Source Sans Pro" w:cs="Times New Roman"/>
          <w:color w:val="1A212B"/>
          <w:sz w:val="24"/>
          <w:szCs w:val="24"/>
          <w:lang w:eastAsia="en-IN"/>
        </w:rPr>
      </w:pPr>
      <w:ins w:id="11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Base()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"Constructor of Base Class"</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114" w:author="Unknown"/>
          <w:rFonts w:ascii="Source Sans Pro" w:eastAsia="Times New Roman" w:hAnsi="Source Sans Pro" w:cs="Times New Roman"/>
          <w:color w:val="1A212B"/>
          <w:sz w:val="24"/>
          <w:szCs w:val="24"/>
          <w:lang w:eastAsia="en-IN"/>
        </w:rPr>
      </w:pPr>
      <w:ins w:id="115"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DisplayMessage()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"Hello, how are you?"</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after="150" w:line="240" w:lineRule="auto"/>
        <w:rPr>
          <w:ins w:id="116" w:author="Unknown"/>
          <w:rFonts w:ascii="Source Sans Pro" w:eastAsia="Times New Roman" w:hAnsi="Source Sans Pro" w:cs="Times New Roman"/>
          <w:color w:val="1A212B"/>
          <w:sz w:val="24"/>
          <w:szCs w:val="24"/>
          <w:lang w:eastAsia="en-IN"/>
        </w:rPr>
      </w:pPr>
      <w:ins w:id="117"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 :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Child()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"Constructor of Child class"</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line="240" w:lineRule="auto"/>
        <w:rPr>
          <w:ins w:id="118" w:author="Unknown"/>
          <w:rFonts w:ascii="Source Sans Pro" w:eastAsia="Times New Roman" w:hAnsi="Source Sans Pro" w:cs="Times New Roman"/>
          <w:color w:val="1A212B"/>
          <w:sz w:val="24"/>
          <w:szCs w:val="24"/>
          <w:lang w:eastAsia="en-IN"/>
        </w:rPr>
      </w:pPr>
      <w:ins w:id="119"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 objChild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//Child class don't have DisplayMessage() method but we inherited from "Base" class</w:t>
        </w:r>
        <w:r w:rsidRPr="003E7E55">
          <w:rPr>
            <w:rFonts w:ascii="Source Sans Pro" w:eastAsia="Times New Roman" w:hAnsi="Source Sans Pro" w:cs="Times New Roman"/>
            <w:color w:val="1A212B"/>
            <w:sz w:val="24"/>
            <w:szCs w:val="24"/>
            <w:lang w:eastAsia="en-IN"/>
          </w:rPr>
          <w:br/>
          <w:t>               objChild.DisplayMessage();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120" w:author="Unknown"/>
          <w:rFonts w:ascii="Source Sans Pro" w:eastAsia="Times New Roman" w:hAnsi="Source Sans Pro" w:cs="Times New Roman"/>
          <w:color w:val="1A212B"/>
          <w:sz w:val="24"/>
          <w:szCs w:val="24"/>
          <w:lang w:eastAsia="en-IN"/>
        </w:rPr>
      </w:pPr>
      <w:ins w:id="121" w:author="Unknown">
        <w:r w:rsidRPr="003E7E55">
          <w:rPr>
            <w:rFonts w:ascii="Source Sans Pro" w:eastAsia="Times New Roman" w:hAnsi="Source Sans Pro" w:cs="Times New Roman"/>
            <w:color w:val="1A212B"/>
            <w:sz w:val="24"/>
            <w:szCs w:val="24"/>
            <w:lang w:eastAsia="en-IN"/>
          </w:rPr>
          <w:t>As you can see in the previous example code, We created an object of a Child class in </w:t>
        </w:r>
        <w:r w:rsidRPr="003E7E55">
          <w:rPr>
            <w:rFonts w:ascii="Source Sans Pro" w:eastAsia="Times New Roman" w:hAnsi="Source Sans Pro" w:cs="Times New Roman"/>
            <w:i/>
            <w:iCs/>
            <w:color w:val="1A212B"/>
            <w:sz w:val="24"/>
            <w:szCs w:val="24"/>
            <w:lang w:eastAsia="en-IN"/>
          </w:rPr>
          <w:t>Main()</w:t>
        </w:r>
        <w:r w:rsidRPr="003E7E55">
          <w:rPr>
            <w:rFonts w:ascii="Source Sans Pro" w:eastAsia="Times New Roman" w:hAnsi="Source Sans Pro" w:cs="Times New Roman"/>
            <w:color w:val="1A212B"/>
            <w:sz w:val="24"/>
            <w:szCs w:val="24"/>
            <w:lang w:eastAsia="en-IN"/>
          </w:rPr>
          <w:t> method and then called </w:t>
        </w:r>
        <w:r w:rsidRPr="003E7E55">
          <w:rPr>
            <w:rFonts w:ascii="Source Sans Pro" w:eastAsia="Times New Roman" w:hAnsi="Source Sans Pro" w:cs="Times New Roman"/>
            <w:i/>
            <w:iCs/>
            <w:color w:val="1A212B"/>
            <w:sz w:val="24"/>
            <w:szCs w:val="24"/>
            <w:lang w:eastAsia="en-IN"/>
          </w:rPr>
          <w:t>DisplayMessage()</w:t>
        </w:r>
        <w:r w:rsidRPr="003E7E55">
          <w:rPr>
            <w:rFonts w:ascii="Source Sans Pro" w:eastAsia="Times New Roman" w:hAnsi="Source Sans Pro" w:cs="Times New Roman"/>
            <w:color w:val="1A212B"/>
            <w:sz w:val="24"/>
            <w:szCs w:val="24"/>
            <w:lang w:eastAsia="en-IN"/>
          </w:rPr>
          <w:t> method of Base class. If you notice that the Child class doesn’t have </w:t>
        </w:r>
        <w:r w:rsidRPr="003E7E55">
          <w:rPr>
            <w:rFonts w:ascii="Source Sans Pro" w:eastAsia="Times New Roman" w:hAnsi="Source Sans Pro" w:cs="Times New Roman"/>
            <w:i/>
            <w:iCs/>
            <w:color w:val="1A212B"/>
            <w:sz w:val="24"/>
            <w:szCs w:val="24"/>
            <w:lang w:eastAsia="en-IN"/>
          </w:rPr>
          <w:t>DisplayMessage()</w:t>
        </w:r>
        <w:r w:rsidRPr="003E7E55">
          <w:rPr>
            <w:rFonts w:ascii="Source Sans Pro" w:eastAsia="Times New Roman" w:hAnsi="Source Sans Pro" w:cs="Times New Roman"/>
            <w:color w:val="1A212B"/>
            <w:sz w:val="24"/>
            <w:szCs w:val="24"/>
            <w:lang w:eastAsia="en-IN"/>
          </w:rPr>
          <w:t> method in it. So obviously it is inherited from the Base class. When you execute following code, result would be as show below:</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b/>
            <w:bCs/>
            <w:color w:val="1A212B"/>
            <w:sz w:val="24"/>
            <w:szCs w:val="24"/>
            <w:lang w:eastAsia="en-IN"/>
          </w:rPr>
          <w:t>Example Result</w:t>
        </w:r>
      </w:ins>
    </w:p>
    <w:p w:rsidR="003E7E55" w:rsidRPr="003E7E55" w:rsidRDefault="003E7E55" w:rsidP="003E7E55">
      <w:pPr>
        <w:shd w:val="clear" w:color="auto" w:fill="F7F7F7"/>
        <w:spacing w:line="240" w:lineRule="auto"/>
        <w:rPr>
          <w:ins w:id="122" w:author="Unknown"/>
          <w:rFonts w:ascii="Source Sans Pro" w:eastAsia="Times New Roman" w:hAnsi="Source Sans Pro" w:cs="Times New Roman"/>
          <w:color w:val="1A212B"/>
          <w:sz w:val="24"/>
          <w:szCs w:val="24"/>
          <w:lang w:eastAsia="en-IN"/>
        </w:rPr>
      </w:pPr>
      <w:ins w:id="123" w:author="Unknown">
        <w:r w:rsidRPr="003E7E55">
          <w:rPr>
            <w:rFonts w:ascii="Source Sans Pro" w:eastAsia="Times New Roman" w:hAnsi="Source Sans Pro" w:cs="Times New Roman"/>
            <w:color w:val="1A212B"/>
            <w:sz w:val="24"/>
            <w:szCs w:val="24"/>
            <w:lang w:eastAsia="en-IN"/>
          </w:rPr>
          <w:lastRenderedPageBreak/>
          <w:t>Constructor of Base Class</w:t>
        </w:r>
        <w:r w:rsidRPr="003E7E55">
          <w:rPr>
            <w:rFonts w:ascii="Source Sans Pro" w:eastAsia="Times New Roman" w:hAnsi="Source Sans Pro" w:cs="Times New Roman"/>
            <w:color w:val="1A212B"/>
            <w:sz w:val="24"/>
            <w:szCs w:val="24"/>
            <w:lang w:eastAsia="en-IN"/>
          </w:rPr>
          <w:br/>
          <w:t>Constructor of Child class</w:t>
        </w:r>
        <w:r w:rsidRPr="003E7E55">
          <w:rPr>
            <w:rFonts w:ascii="Source Sans Pro" w:eastAsia="Times New Roman" w:hAnsi="Source Sans Pro" w:cs="Times New Roman"/>
            <w:color w:val="1A212B"/>
            <w:sz w:val="24"/>
            <w:szCs w:val="24"/>
            <w:lang w:eastAsia="en-IN"/>
          </w:rPr>
          <w:br/>
          <w:t>Hello, how are you?</w:t>
        </w:r>
      </w:ins>
    </w:p>
    <w:p w:rsidR="003E7E55" w:rsidRPr="003E7E55" w:rsidRDefault="003E7E55" w:rsidP="003E7E55">
      <w:pPr>
        <w:spacing w:after="300" w:line="240" w:lineRule="auto"/>
        <w:rPr>
          <w:ins w:id="124" w:author="Unknown"/>
          <w:rFonts w:ascii="Source Sans Pro" w:eastAsia="Times New Roman" w:hAnsi="Source Sans Pro" w:cs="Times New Roman"/>
          <w:color w:val="1A212B"/>
          <w:sz w:val="24"/>
          <w:szCs w:val="24"/>
          <w:lang w:eastAsia="en-IN"/>
        </w:rPr>
      </w:pPr>
      <w:ins w:id="125" w:author="Unknown">
        <w:r w:rsidRPr="003E7E55">
          <w:rPr>
            <w:rFonts w:ascii="Source Sans Pro" w:eastAsia="Times New Roman" w:hAnsi="Source Sans Pro" w:cs="Times New Roman"/>
            <w:color w:val="1A212B"/>
            <w:sz w:val="24"/>
            <w:szCs w:val="24"/>
            <w:lang w:eastAsia="en-IN"/>
          </w:rPr>
          <w:t>As per sample result, we can say that the “Base” class constructor will automatically be called before the “Child” class constructor.</w:t>
        </w:r>
      </w:ins>
    </w:p>
    <w:p w:rsidR="003E7E55" w:rsidRPr="003E7E55" w:rsidRDefault="003E7E55" w:rsidP="003E7E55">
      <w:pPr>
        <w:spacing w:after="300" w:line="240" w:lineRule="auto"/>
        <w:rPr>
          <w:ins w:id="126" w:author="Unknown"/>
          <w:rFonts w:ascii="Source Sans Pro" w:eastAsia="Times New Roman" w:hAnsi="Source Sans Pro" w:cs="Times New Roman"/>
          <w:color w:val="1A212B"/>
          <w:sz w:val="24"/>
          <w:szCs w:val="24"/>
          <w:lang w:eastAsia="en-IN"/>
        </w:rPr>
      </w:pPr>
      <w:ins w:id="127" w:author="Unknown">
        <w:r w:rsidRPr="003E7E55">
          <w:rPr>
            <w:rFonts w:ascii="Source Sans Pro" w:eastAsia="Times New Roman" w:hAnsi="Source Sans Pro" w:cs="Times New Roman"/>
            <w:color w:val="1A212B"/>
            <w:sz w:val="24"/>
            <w:szCs w:val="24"/>
            <w:lang w:eastAsia="en-IN"/>
          </w:rPr>
          <w:t>Thus, here conclusion is that “Base/Parent” classes are automatically instantiated before “Child/Derived” classes.</w:t>
        </w:r>
      </w:ins>
    </w:p>
    <w:p w:rsidR="003E7E55" w:rsidRPr="003E7E55" w:rsidRDefault="003E7E55" w:rsidP="003E7E55">
      <w:pPr>
        <w:pBdr>
          <w:left w:val="single" w:sz="18" w:space="8" w:color="FF6600"/>
        </w:pBdr>
        <w:shd w:val="clear" w:color="auto" w:fill="F5F5F5"/>
        <w:spacing w:after="150" w:line="240" w:lineRule="auto"/>
        <w:outlineLvl w:val="3"/>
        <w:rPr>
          <w:ins w:id="128" w:author="Unknown"/>
          <w:rFonts w:ascii="Source Sans Pro" w:eastAsia="Times New Roman" w:hAnsi="Source Sans Pro" w:cs="Times New Roman"/>
          <w:color w:val="1A212B"/>
          <w:sz w:val="35"/>
          <w:szCs w:val="35"/>
          <w:lang w:eastAsia="en-IN"/>
        </w:rPr>
      </w:pPr>
      <w:ins w:id="129" w:author="Unknown">
        <w:r w:rsidRPr="003E7E55">
          <w:rPr>
            <w:rFonts w:ascii="Source Sans Pro" w:eastAsia="Times New Roman" w:hAnsi="Source Sans Pro" w:cs="Times New Roman"/>
            <w:color w:val="1A212B"/>
            <w:sz w:val="35"/>
            <w:szCs w:val="35"/>
            <w:lang w:eastAsia="en-IN"/>
          </w:rPr>
          <w:t>8] Polymorphism:</w:t>
        </w:r>
      </w:ins>
    </w:p>
    <w:p w:rsidR="003E7E55" w:rsidRPr="003E7E55" w:rsidRDefault="003E7E55" w:rsidP="003E7E55">
      <w:pPr>
        <w:spacing w:after="300" w:line="240" w:lineRule="auto"/>
        <w:rPr>
          <w:ins w:id="130" w:author="Unknown"/>
          <w:rFonts w:ascii="Source Sans Pro" w:eastAsia="Times New Roman" w:hAnsi="Source Sans Pro" w:cs="Times New Roman"/>
          <w:color w:val="1A212B"/>
          <w:sz w:val="24"/>
          <w:szCs w:val="24"/>
          <w:lang w:eastAsia="en-IN"/>
        </w:rPr>
      </w:pPr>
      <w:ins w:id="131" w:author="Unknown">
        <w:r w:rsidRPr="003E7E55">
          <w:rPr>
            <w:rFonts w:ascii="Source Sans Pro" w:eastAsia="Times New Roman" w:hAnsi="Source Sans Pro" w:cs="Times New Roman"/>
            <w:color w:val="1A212B"/>
            <w:sz w:val="24"/>
            <w:szCs w:val="24"/>
            <w:lang w:eastAsia="en-IN"/>
          </w:rPr>
          <w:t>The word </w:t>
        </w:r>
        <w:r w:rsidRPr="003E7E55">
          <w:rPr>
            <w:rFonts w:ascii="Source Sans Pro" w:eastAsia="Times New Roman" w:hAnsi="Source Sans Pro" w:cs="Times New Roman"/>
            <w:i/>
            <w:iCs/>
            <w:color w:val="1A212B"/>
            <w:sz w:val="24"/>
            <w:szCs w:val="24"/>
            <w:lang w:eastAsia="en-IN"/>
          </w:rPr>
          <w:t>Polymorphism</w:t>
        </w:r>
        <w:r w:rsidRPr="003E7E55">
          <w:rPr>
            <w:rFonts w:ascii="Source Sans Pro" w:eastAsia="Times New Roman" w:hAnsi="Source Sans Pro" w:cs="Times New Roman"/>
            <w:color w:val="1A212B"/>
            <w:sz w:val="24"/>
            <w:szCs w:val="24"/>
            <w:lang w:eastAsia="en-IN"/>
          </w:rPr>
          <w:t> means having many forms. Generally, polymorphism occurs when there is a hierarchy of classes and they are related by inheritance.</w:t>
        </w:r>
      </w:ins>
    </w:p>
    <w:p w:rsidR="003E7E55" w:rsidRPr="003E7E55" w:rsidRDefault="003E7E55" w:rsidP="003E7E55">
      <w:pPr>
        <w:spacing w:after="300" w:line="240" w:lineRule="auto"/>
        <w:rPr>
          <w:ins w:id="132" w:author="Unknown"/>
          <w:rFonts w:ascii="Source Sans Pro" w:eastAsia="Times New Roman" w:hAnsi="Source Sans Pro" w:cs="Times New Roman"/>
          <w:color w:val="1A212B"/>
          <w:sz w:val="24"/>
          <w:szCs w:val="24"/>
          <w:lang w:eastAsia="en-IN"/>
        </w:rPr>
      </w:pPr>
      <w:ins w:id="133" w:author="Unknown">
        <w:r w:rsidRPr="003E7E55">
          <w:rPr>
            <w:rFonts w:ascii="Source Sans Pro" w:eastAsia="Times New Roman" w:hAnsi="Source Sans Pro" w:cs="Times New Roman"/>
            <w:color w:val="1A212B"/>
            <w:sz w:val="24"/>
            <w:szCs w:val="24"/>
            <w:lang w:eastAsia="en-IN"/>
          </w:rPr>
          <w:t>Let’s take Bike example, A Bike can be into two forms like </w:t>
        </w:r>
        <w:r w:rsidRPr="003E7E55">
          <w:rPr>
            <w:rFonts w:ascii="Source Sans Pro" w:eastAsia="Times New Roman" w:hAnsi="Source Sans Pro" w:cs="Times New Roman"/>
            <w:i/>
            <w:iCs/>
            <w:color w:val="1A212B"/>
            <w:sz w:val="24"/>
            <w:szCs w:val="24"/>
            <w:lang w:eastAsia="en-IN"/>
          </w:rPr>
          <w:t>cell start</w:t>
        </w:r>
        <w:r w:rsidRPr="003E7E55">
          <w:rPr>
            <w:rFonts w:ascii="Source Sans Pro" w:eastAsia="Times New Roman" w:hAnsi="Source Sans Pro" w:cs="Times New Roman"/>
            <w:color w:val="1A212B"/>
            <w:sz w:val="24"/>
            <w:szCs w:val="24"/>
            <w:lang w:eastAsia="en-IN"/>
          </w:rPr>
          <w:t> or </w:t>
        </w:r>
        <w:r w:rsidRPr="003E7E55">
          <w:rPr>
            <w:rFonts w:ascii="Source Sans Pro" w:eastAsia="Times New Roman" w:hAnsi="Source Sans Pro" w:cs="Times New Roman"/>
            <w:i/>
            <w:iCs/>
            <w:color w:val="1A212B"/>
            <w:sz w:val="24"/>
            <w:szCs w:val="24"/>
            <w:lang w:eastAsia="en-IN"/>
          </w:rPr>
          <w:t>kick start</w:t>
        </w:r>
        <w:r w:rsidRPr="003E7E55">
          <w:rPr>
            <w:rFonts w:ascii="Source Sans Pro" w:eastAsia="Times New Roman" w:hAnsi="Source Sans Pro" w:cs="Times New Roman"/>
            <w:color w:val="1A212B"/>
            <w:sz w:val="24"/>
            <w:szCs w:val="24"/>
            <w:lang w:eastAsia="en-IN"/>
          </w:rPr>
          <w:t>. We can later on decide which form or method we will use to start bike to go for drive (meaning at </w:t>
        </w:r>
        <w:r w:rsidRPr="003E7E55">
          <w:rPr>
            <w:rFonts w:ascii="Source Sans Pro" w:eastAsia="Times New Roman" w:hAnsi="Source Sans Pro" w:cs="Times New Roman"/>
            <w:i/>
            <w:iCs/>
            <w:color w:val="1A212B"/>
            <w:sz w:val="24"/>
            <w:szCs w:val="24"/>
            <w:lang w:eastAsia="en-IN"/>
          </w:rPr>
          <w:t>runtime</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pacing w:after="300" w:line="240" w:lineRule="auto"/>
        <w:rPr>
          <w:ins w:id="134" w:author="Unknown"/>
          <w:rFonts w:ascii="Source Sans Pro" w:eastAsia="Times New Roman" w:hAnsi="Source Sans Pro" w:cs="Times New Roman"/>
          <w:color w:val="1A212B"/>
          <w:sz w:val="24"/>
          <w:szCs w:val="24"/>
          <w:lang w:eastAsia="en-IN"/>
        </w:rPr>
      </w:pPr>
      <w:ins w:id="135" w:author="Unknown">
        <w:r w:rsidRPr="003E7E55">
          <w:rPr>
            <w:rFonts w:ascii="Source Sans Pro" w:eastAsia="Times New Roman" w:hAnsi="Source Sans Pro" w:cs="Times New Roman"/>
            <w:color w:val="1A212B"/>
            <w:sz w:val="24"/>
            <w:szCs w:val="24"/>
            <w:lang w:eastAsia="en-IN"/>
          </w:rPr>
          <w:t>There are two types of Polymorphism:</w:t>
        </w:r>
      </w:ins>
    </w:p>
    <w:p w:rsidR="003E7E55" w:rsidRPr="003E7E55" w:rsidRDefault="003E7E55" w:rsidP="003E7E55">
      <w:pPr>
        <w:numPr>
          <w:ilvl w:val="0"/>
          <w:numId w:val="2"/>
        </w:numPr>
        <w:spacing w:before="100" w:beforeAutospacing="1" w:after="100" w:afterAutospacing="1" w:line="240" w:lineRule="auto"/>
        <w:ind w:left="600"/>
        <w:rPr>
          <w:ins w:id="136" w:author="Unknown"/>
          <w:rFonts w:ascii="Source Sans Pro" w:eastAsia="Times New Roman" w:hAnsi="Source Sans Pro" w:cs="Times New Roman"/>
          <w:color w:val="1A212B"/>
          <w:sz w:val="27"/>
          <w:szCs w:val="27"/>
          <w:lang w:eastAsia="en-IN"/>
        </w:rPr>
      </w:pPr>
      <w:ins w:id="137" w:author="Unknown">
        <w:r w:rsidRPr="003E7E55">
          <w:rPr>
            <w:rFonts w:ascii="Source Sans Pro" w:eastAsia="Times New Roman" w:hAnsi="Source Sans Pro" w:cs="Times New Roman"/>
            <w:b/>
            <w:bCs/>
            <w:color w:val="1A212B"/>
            <w:sz w:val="27"/>
            <w:szCs w:val="27"/>
            <w:lang w:eastAsia="en-IN"/>
          </w:rPr>
          <w:t>Compile time polymorphism:</w:t>
        </w:r>
        <w:r w:rsidRPr="003E7E55">
          <w:rPr>
            <w:rFonts w:ascii="Source Sans Pro" w:eastAsia="Times New Roman" w:hAnsi="Source Sans Pro" w:cs="Times New Roman"/>
            <w:color w:val="1A212B"/>
            <w:sz w:val="27"/>
            <w:szCs w:val="27"/>
            <w:lang w:eastAsia="en-IN"/>
          </w:rPr>
          <w:t> In this type of polymorphism, compiler identifies which polymorphism form it has to take and execute at compile time is called as </w:t>
        </w:r>
        <w:r w:rsidRPr="003E7E55">
          <w:rPr>
            <w:rFonts w:ascii="Source Sans Pro" w:eastAsia="Times New Roman" w:hAnsi="Source Sans Pro" w:cs="Times New Roman"/>
            <w:i/>
            <w:iCs/>
            <w:color w:val="1A212B"/>
            <w:sz w:val="27"/>
            <w:szCs w:val="27"/>
            <w:lang w:eastAsia="en-IN"/>
          </w:rPr>
          <w:t>compile time polymorphism</w:t>
        </w:r>
        <w:r w:rsidRPr="003E7E55">
          <w:rPr>
            <w:rFonts w:ascii="Source Sans Pro" w:eastAsia="Times New Roman" w:hAnsi="Source Sans Pro" w:cs="Times New Roman"/>
            <w:color w:val="1A212B"/>
            <w:sz w:val="27"/>
            <w:szCs w:val="27"/>
            <w:lang w:eastAsia="en-IN"/>
          </w:rPr>
          <w:t> or </w:t>
        </w:r>
        <w:r w:rsidRPr="003E7E55">
          <w:rPr>
            <w:rFonts w:ascii="Source Sans Pro" w:eastAsia="Times New Roman" w:hAnsi="Source Sans Pro" w:cs="Times New Roman"/>
            <w:i/>
            <w:iCs/>
            <w:color w:val="1A212B"/>
            <w:sz w:val="27"/>
            <w:szCs w:val="27"/>
            <w:lang w:eastAsia="en-IN"/>
          </w:rPr>
          <w:t>early binding</w:t>
        </w:r>
        <w:r w:rsidRPr="003E7E55">
          <w:rPr>
            <w:rFonts w:ascii="Source Sans Pro" w:eastAsia="Times New Roman" w:hAnsi="Source Sans Pro" w:cs="Times New Roman"/>
            <w:color w:val="1A212B"/>
            <w:sz w:val="27"/>
            <w:szCs w:val="27"/>
            <w:lang w:eastAsia="en-IN"/>
          </w:rPr>
          <w:t>. Examples of early binding are </w:t>
        </w:r>
        <w:r w:rsidRPr="003E7E55">
          <w:rPr>
            <w:rFonts w:ascii="Source Sans Pro" w:eastAsia="Times New Roman" w:hAnsi="Source Sans Pro" w:cs="Times New Roman"/>
            <w:i/>
            <w:iCs/>
            <w:color w:val="1A212B"/>
            <w:sz w:val="27"/>
            <w:szCs w:val="27"/>
            <w:lang w:eastAsia="en-IN"/>
          </w:rPr>
          <w:t>Method Overloading</w:t>
        </w:r>
        <w:r w:rsidRPr="003E7E55">
          <w:rPr>
            <w:rFonts w:ascii="Source Sans Pro" w:eastAsia="Times New Roman" w:hAnsi="Source Sans Pro" w:cs="Times New Roman"/>
            <w:color w:val="1A212B"/>
            <w:sz w:val="27"/>
            <w:szCs w:val="27"/>
            <w:lang w:eastAsia="en-IN"/>
          </w:rPr>
          <w:t> and </w:t>
        </w:r>
        <w:r w:rsidRPr="003E7E55">
          <w:rPr>
            <w:rFonts w:ascii="Source Sans Pro" w:eastAsia="Times New Roman" w:hAnsi="Source Sans Pro" w:cs="Times New Roman"/>
            <w:i/>
            <w:iCs/>
            <w:color w:val="1A212B"/>
            <w:sz w:val="27"/>
            <w:szCs w:val="27"/>
            <w:lang w:eastAsia="en-IN"/>
          </w:rPr>
          <w:t>Operator Overloading</w:t>
        </w:r>
        <w:r w:rsidRPr="003E7E55">
          <w:rPr>
            <w:rFonts w:ascii="Source Sans Pro" w:eastAsia="Times New Roman" w:hAnsi="Source Sans Pro" w:cs="Times New Roman"/>
            <w:color w:val="1A212B"/>
            <w:sz w:val="27"/>
            <w:szCs w:val="27"/>
            <w:lang w:eastAsia="en-IN"/>
          </w:rPr>
          <w:t>. The </w:t>
        </w:r>
        <w:r w:rsidRPr="003E7E55">
          <w:rPr>
            <w:rFonts w:ascii="Source Sans Pro" w:eastAsia="Times New Roman" w:hAnsi="Source Sans Pro" w:cs="Times New Roman"/>
            <w:i/>
            <w:iCs/>
            <w:color w:val="1A212B"/>
            <w:sz w:val="27"/>
            <w:szCs w:val="27"/>
            <w:lang w:eastAsia="en-IN"/>
          </w:rPr>
          <w:t>Method Overloading</w:t>
        </w:r>
        <w:r w:rsidRPr="003E7E55">
          <w:rPr>
            <w:rFonts w:ascii="Source Sans Pro" w:eastAsia="Times New Roman" w:hAnsi="Source Sans Pro" w:cs="Times New Roman"/>
            <w:color w:val="1A212B"/>
            <w:sz w:val="27"/>
            <w:szCs w:val="27"/>
            <w:lang w:eastAsia="en-IN"/>
          </w:rPr>
          <w:t> means more than one method having same name but different signatures (or parameters) in the same or different class.</w:t>
        </w:r>
      </w:ins>
    </w:p>
    <w:p w:rsidR="003E7E55" w:rsidRPr="003E7E55" w:rsidRDefault="003E7E55" w:rsidP="003E7E55">
      <w:pPr>
        <w:spacing w:after="0" w:line="240" w:lineRule="auto"/>
        <w:ind w:left="600"/>
        <w:rPr>
          <w:ins w:id="138" w:author="Unknown"/>
          <w:rFonts w:ascii="Source Sans Pro" w:eastAsia="Times New Roman" w:hAnsi="Source Sans Pro" w:cs="Times New Roman"/>
          <w:color w:val="1A212B"/>
          <w:sz w:val="24"/>
          <w:szCs w:val="24"/>
          <w:lang w:eastAsia="en-IN"/>
        </w:rPr>
      </w:pPr>
      <w:ins w:id="139" w:author="Unknown">
        <w:r w:rsidRPr="003E7E55">
          <w:rPr>
            <w:rFonts w:ascii="Source Sans Pro" w:eastAsia="Times New Roman" w:hAnsi="Source Sans Pro" w:cs="Times New Roman"/>
            <w:color w:val="1A212B"/>
            <w:sz w:val="24"/>
            <w:szCs w:val="24"/>
            <w:lang w:eastAsia="en-IN"/>
          </w:rPr>
          <w:t>– Advantage: Execution will be fast because everything about the method is known to compiler during compilation.</w:t>
        </w:r>
        <w:r w:rsidRPr="003E7E55">
          <w:rPr>
            <w:rFonts w:ascii="Source Sans Pro" w:eastAsia="Times New Roman" w:hAnsi="Source Sans Pro" w:cs="Times New Roman"/>
            <w:color w:val="1A212B"/>
            <w:sz w:val="24"/>
            <w:szCs w:val="24"/>
            <w:lang w:eastAsia="en-IN"/>
          </w:rPr>
          <w:br/>
          <w:t>– Disadvantage: It has lack of flexibility.</w:t>
        </w:r>
      </w:ins>
    </w:p>
    <w:p w:rsidR="003E7E55" w:rsidRPr="003E7E55" w:rsidRDefault="003E7E55" w:rsidP="003E7E55">
      <w:pPr>
        <w:spacing w:after="300" w:line="240" w:lineRule="auto"/>
        <w:ind w:left="600"/>
        <w:rPr>
          <w:ins w:id="140" w:author="Unknown"/>
          <w:rFonts w:ascii="Source Sans Pro" w:eastAsia="Times New Roman" w:hAnsi="Source Sans Pro" w:cs="Times New Roman"/>
          <w:color w:val="1A212B"/>
          <w:sz w:val="24"/>
          <w:szCs w:val="24"/>
          <w:lang w:eastAsia="en-IN"/>
        </w:rPr>
      </w:pPr>
      <w:ins w:id="141" w:author="Unknown">
        <w:r w:rsidRPr="003E7E55">
          <w:rPr>
            <w:rFonts w:ascii="Source Sans Pro" w:eastAsia="Times New Roman" w:hAnsi="Source Sans Pro" w:cs="Times New Roman"/>
            <w:b/>
            <w:bCs/>
            <w:color w:val="1A212B"/>
            <w:sz w:val="24"/>
            <w:szCs w:val="24"/>
            <w:lang w:eastAsia="en-IN"/>
          </w:rPr>
          <w:t>Example – [Method Overloading]</w:t>
        </w:r>
      </w:ins>
    </w:p>
    <w:p w:rsidR="003E7E55" w:rsidRPr="003E7E55" w:rsidRDefault="003E7E55" w:rsidP="003E7E55">
      <w:pPr>
        <w:shd w:val="clear" w:color="auto" w:fill="F7F7F7"/>
        <w:spacing w:after="0" w:line="240" w:lineRule="auto"/>
        <w:ind w:left="600"/>
        <w:rPr>
          <w:ins w:id="142" w:author="Unknown"/>
          <w:rFonts w:ascii="Source Sans Pro" w:eastAsia="Times New Roman" w:hAnsi="Source Sans Pro" w:cs="Times New Roman"/>
          <w:color w:val="1A212B"/>
          <w:sz w:val="24"/>
          <w:szCs w:val="24"/>
          <w:lang w:eastAsia="en-IN"/>
        </w:rPr>
      </w:pPr>
      <w:ins w:id="14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//1st: same method name, return type (object) but different parameter type (object)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object</w:t>
        </w:r>
        <w:r w:rsidRPr="003E7E55">
          <w:rPr>
            <w:rFonts w:ascii="Source Sans Pro" w:eastAsia="Times New Roman" w:hAnsi="Source Sans Pro" w:cs="Times New Roman"/>
            <w:color w:val="1A212B"/>
            <w:sz w:val="24"/>
            <w:szCs w:val="24"/>
            <w:lang w:eastAsia="en-IN"/>
          </w:rPr>
          <w:t> Display(</w:t>
        </w:r>
        <w:r w:rsidRPr="003E7E55">
          <w:rPr>
            <w:rFonts w:ascii="Source Sans Pro" w:eastAsia="Times New Roman" w:hAnsi="Source Sans Pro" w:cs="Times New Roman"/>
            <w:color w:val="0000FF"/>
            <w:sz w:val="24"/>
            <w:szCs w:val="24"/>
            <w:lang w:eastAsia="en-IN"/>
          </w:rPr>
          <w:t>object</w:t>
        </w:r>
        <w:r w:rsidRPr="003E7E55">
          <w:rPr>
            <w:rFonts w:ascii="Source Sans Pro" w:eastAsia="Times New Roman" w:hAnsi="Source Sans Pro" w:cs="Times New Roman"/>
            <w:color w:val="1A212B"/>
            <w:sz w:val="24"/>
            <w:szCs w:val="24"/>
            <w:lang w:eastAsia="en-IN"/>
          </w:rPr>
          <w:t> 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//2nd: same method name, return type (int) but different parameter type (int)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Display(</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(a);</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after="150" w:line="240" w:lineRule="auto"/>
        <w:ind w:left="600"/>
        <w:rPr>
          <w:ins w:id="144" w:author="Unknown"/>
          <w:rFonts w:ascii="Source Sans Pro" w:eastAsia="Times New Roman" w:hAnsi="Source Sans Pro" w:cs="Times New Roman"/>
          <w:color w:val="1A212B"/>
          <w:sz w:val="24"/>
          <w:szCs w:val="24"/>
          <w:lang w:eastAsia="en-IN"/>
        </w:rPr>
      </w:pPr>
      <w:ins w:id="145"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t> objBase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val = 7;</w:t>
        </w:r>
      </w:ins>
    </w:p>
    <w:p w:rsidR="003E7E55" w:rsidRPr="003E7E55" w:rsidRDefault="003E7E55" w:rsidP="003E7E55">
      <w:pPr>
        <w:shd w:val="clear" w:color="auto" w:fill="F7F7F7"/>
        <w:spacing w:line="240" w:lineRule="auto"/>
        <w:ind w:left="600"/>
        <w:rPr>
          <w:ins w:id="146" w:author="Unknown"/>
          <w:rFonts w:ascii="Source Sans Pro" w:eastAsia="Times New Roman" w:hAnsi="Source Sans Pro" w:cs="Times New Roman"/>
          <w:color w:val="1A212B"/>
          <w:sz w:val="24"/>
          <w:szCs w:val="24"/>
          <w:lang w:eastAsia="en-IN"/>
        </w:rPr>
      </w:pPr>
      <w:ins w:id="147"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8000"/>
            <w:sz w:val="24"/>
            <w:szCs w:val="24"/>
            <w:lang w:eastAsia="en-IN"/>
          </w:rPr>
          <w:t>//here 2nd method will be called with type "int"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.WriteLine(objBase.Display(val));</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ind w:left="600"/>
        <w:rPr>
          <w:ins w:id="148" w:author="Unknown"/>
          <w:rFonts w:ascii="Source Sans Pro" w:eastAsia="Times New Roman" w:hAnsi="Source Sans Pro" w:cs="Times New Roman"/>
          <w:color w:val="1A212B"/>
          <w:sz w:val="24"/>
          <w:szCs w:val="24"/>
          <w:lang w:eastAsia="en-IN"/>
        </w:rPr>
      </w:pPr>
      <w:ins w:id="149" w:author="Unknown">
        <w:r w:rsidRPr="003E7E55">
          <w:rPr>
            <w:rFonts w:ascii="Source Sans Pro" w:eastAsia="Times New Roman" w:hAnsi="Source Sans Pro" w:cs="Times New Roman"/>
            <w:color w:val="1A212B"/>
            <w:sz w:val="24"/>
            <w:szCs w:val="24"/>
            <w:lang w:eastAsia="en-IN"/>
          </w:rPr>
          <w:t>In above example, when you run the program, </w:t>
        </w:r>
        <w:r w:rsidRPr="003E7E55">
          <w:rPr>
            <w:rFonts w:ascii="Source Sans Pro" w:eastAsia="Times New Roman" w:hAnsi="Source Sans Pro" w:cs="Times New Roman"/>
            <w:i/>
            <w:iCs/>
            <w:color w:val="1A212B"/>
            <w:sz w:val="24"/>
            <w:szCs w:val="24"/>
            <w:lang w:eastAsia="en-IN"/>
          </w:rPr>
          <w:t>Display(int a)</w:t>
        </w:r>
        <w:r w:rsidRPr="003E7E55">
          <w:rPr>
            <w:rFonts w:ascii="Source Sans Pro" w:eastAsia="Times New Roman" w:hAnsi="Source Sans Pro" w:cs="Times New Roman"/>
            <w:color w:val="1A212B"/>
            <w:sz w:val="24"/>
            <w:szCs w:val="24"/>
            <w:lang w:eastAsia="en-IN"/>
          </w:rPr>
          <w:t> method will be called first because </w:t>
        </w:r>
        <w:r w:rsidRPr="003E7E55">
          <w:rPr>
            <w:rFonts w:ascii="Source Sans Pro" w:eastAsia="Times New Roman" w:hAnsi="Source Sans Pro" w:cs="Times New Roman"/>
            <w:i/>
            <w:iCs/>
            <w:color w:val="1A212B"/>
            <w:sz w:val="24"/>
            <w:szCs w:val="24"/>
            <w:lang w:eastAsia="en-IN"/>
          </w:rPr>
          <w:t>val</w:t>
        </w:r>
        <w:r w:rsidRPr="003E7E55">
          <w:rPr>
            <w:rFonts w:ascii="Source Sans Pro" w:eastAsia="Times New Roman" w:hAnsi="Source Sans Pro" w:cs="Times New Roman"/>
            <w:color w:val="1A212B"/>
            <w:sz w:val="24"/>
            <w:szCs w:val="24"/>
            <w:lang w:eastAsia="en-IN"/>
          </w:rPr>
          <w:t> is of type </w:t>
        </w:r>
        <w:r w:rsidRPr="003E7E55">
          <w:rPr>
            <w:rFonts w:ascii="Source Sans Pro" w:eastAsia="Times New Roman" w:hAnsi="Source Sans Pro" w:cs="Times New Roman"/>
            <w:i/>
            <w:iCs/>
            <w:color w:val="1A212B"/>
            <w:sz w:val="24"/>
            <w:szCs w:val="24"/>
            <w:lang w:eastAsia="en-IN"/>
          </w:rPr>
          <w:t>int</w:t>
        </w:r>
        <w:r w:rsidRPr="003E7E55">
          <w:rPr>
            <w:rFonts w:ascii="Source Sans Pro" w:eastAsia="Times New Roman" w:hAnsi="Source Sans Pro" w:cs="Times New Roman"/>
            <w:color w:val="1A212B"/>
            <w:sz w:val="24"/>
            <w:szCs w:val="24"/>
            <w:lang w:eastAsia="en-IN"/>
          </w:rPr>
          <w:t> at compile time. The assigned </w:t>
        </w:r>
        <w:r w:rsidRPr="003E7E55">
          <w:rPr>
            <w:rFonts w:ascii="Source Sans Pro" w:eastAsia="Times New Roman" w:hAnsi="Source Sans Pro" w:cs="Times New Roman"/>
            <w:i/>
            <w:iCs/>
            <w:color w:val="1A212B"/>
            <w:sz w:val="24"/>
            <w:szCs w:val="24"/>
            <w:lang w:eastAsia="en-IN"/>
          </w:rPr>
          <w:t>val</w:t>
        </w:r>
        <w:r w:rsidRPr="003E7E55">
          <w:rPr>
            <w:rFonts w:ascii="Source Sans Pro" w:eastAsia="Times New Roman" w:hAnsi="Source Sans Pro" w:cs="Times New Roman"/>
            <w:color w:val="1A212B"/>
            <w:sz w:val="24"/>
            <w:szCs w:val="24"/>
            <w:lang w:eastAsia="en-IN"/>
          </w:rPr>
          <w:t> is only refer to as a </w:t>
        </w:r>
        <w:r w:rsidRPr="003E7E55">
          <w:rPr>
            <w:rFonts w:ascii="Source Sans Pro" w:eastAsia="Times New Roman" w:hAnsi="Source Sans Pro" w:cs="Times New Roman"/>
            <w:i/>
            <w:iCs/>
            <w:color w:val="1A212B"/>
            <w:sz w:val="24"/>
            <w:szCs w:val="24"/>
            <w:lang w:eastAsia="en-IN"/>
          </w:rPr>
          <w:t>int</w:t>
        </w:r>
        <w:r w:rsidRPr="003E7E55">
          <w:rPr>
            <w:rFonts w:ascii="Source Sans Pro" w:eastAsia="Times New Roman" w:hAnsi="Source Sans Pro" w:cs="Times New Roman"/>
            <w:color w:val="1A212B"/>
            <w:sz w:val="24"/>
            <w:szCs w:val="24"/>
            <w:lang w:eastAsia="en-IN"/>
          </w:rPr>
          <w:t> at execution time.</w:t>
        </w:r>
      </w:ins>
    </w:p>
    <w:p w:rsidR="003E7E55" w:rsidRPr="003E7E55" w:rsidRDefault="003E7E55" w:rsidP="003E7E55">
      <w:pPr>
        <w:spacing w:after="300" w:line="240" w:lineRule="auto"/>
        <w:ind w:left="600"/>
        <w:rPr>
          <w:ins w:id="150" w:author="Unknown"/>
          <w:rFonts w:ascii="Source Sans Pro" w:eastAsia="Times New Roman" w:hAnsi="Source Sans Pro" w:cs="Times New Roman"/>
          <w:color w:val="1A212B"/>
          <w:sz w:val="24"/>
          <w:szCs w:val="24"/>
          <w:lang w:eastAsia="en-IN"/>
        </w:rPr>
      </w:pPr>
      <w:ins w:id="151" w:author="Unknown">
        <w:r w:rsidRPr="003E7E55">
          <w:rPr>
            <w:rFonts w:ascii="Source Sans Pro" w:eastAsia="Times New Roman" w:hAnsi="Source Sans Pro" w:cs="Times New Roman"/>
            <w:b/>
            <w:bCs/>
            <w:color w:val="1A212B"/>
            <w:sz w:val="24"/>
            <w:szCs w:val="24"/>
            <w:lang w:eastAsia="en-IN"/>
          </w:rPr>
          <w:t>Example Result</w:t>
        </w:r>
      </w:ins>
    </w:p>
    <w:p w:rsidR="003E7E55" w:rsidRPr="003E7E55" w:rsidRDefault="003E7E55" w:rsidP="003E7E55">
      <w:pPr>
        <w:shd w:val="clear" w:color="auto" w:fill="F7F7F7"/>
        <w:spacing w:line="240" w:lineRule="auto"/>
        <w:ind w:left="600"/>
        <w:rPr>
          <w:ins w:id="152" w:author="Unknown"/>
          <w:rFonts w:ascii="Source Sans Pro" w:eastAsia="Times New Roman" w:hAnsi="Source Sans Pro" w:cs="Times New Roman"/>
          <w:color w:val="1A212B"/>
          <w:sz w:val="24"/>
          <w:szCs w:val="24"/>
          <w:lang w:eastAsia="en-IN"/>
        </w:rPr>
      </w:pPr>
      <w:ins w:id="153" w:author="Unknown">
        <w:r w:rsidRPr="003E7E55">
          <w:rPr>
            <w:rFonts w:ascii="Source Sans Pro" w:eastAsia="Times New Roman" w:hAnsi="Source Sans Pro" w:cs="Times New Roman"/>
            <w:color w:val="1A212B"/>
            <w:sz w:val="24"/>
            <w:szCs w:val="24"/>
            <w:lang w:eastAsia="en-IN"/>
          </w:rPr>
          <w:t>7</w:t>
        </w:r>
      </w:ins>
    </w:p>
    <w:p w:rsidR="003E7E55" w:rsidRPr="003E7E55" w:rsidRDefault="003E7E55" w:rsidP="003E7E55">
      <w:pPr>
        <w:shd w:val="clear" w:color="auto" w:fill="FFFF99"/>
        <w:spacing w:line="240" w:lineRule="auto"/>
        <w:ind w:left="600"/>
        <w:rPr>
          <w:ins w:id="154" w:author="Unknown"/>
          <w:rFonts w:ascii="Source Sans Pro" w:eastAsia="Times New Roman" w:hAnsi="Source Sans Pro" w:cs="Times New Roman"/>
          <w:color w:val="1A212B"/>
          <w:sz w:val="27"/>
          <w:szCs w:val="27"/>
          <w:lang w:eastAsia="en-IN"/>
        </w:rPr>
      </w:pPr>
      <w:ins w:id="155" w:author="Unknown">
        <w:r w:rsidRPr="003E7E55">
          <w:rPr>
            <w:rFonts w:ascii="Source Sans Pro" w:eastAsia="Times New Roman" w:hAnsi="Source Sans Pro" w:cs="Times New Roman"/>
            <w:b/>
            <w:bCs/>
            <w:color w:val="1A212B"/>
            <w:sz w:val="27"/>
            <w:szCs w:val="27"/>
            <w:lang w:eastAsia="en-IN"/>
          </w:rPr>
          <w:t>Note:</w:t>
        </w:r>
        <w:r w:rsidRPr="003E7E55">
          <w:rPr>
            <w:rFonts w:ascii="Source Sans Pro" w:eastAsia="Times New Roman" w:hAnsi="Source Sans Pro" w:cs="Times New Roman"/>
            <w:color w:val="1A212B"/>
            <w:sz w:val="27"/>
            <w:szCs w:val="27"/>
            <w:lang w:eastAsia="en-IN"/>
          </w:rPr>
          <w:t> While overloading methods, a rule to follow is the overloaded methods must differ either in number of arguments they take or the data type of at least one argument. We can also consider </w:t>
        </w:r>
        <w:r w:rsidRPr="003E7E55">
          <w:rPr>
            <w:rFonts w:ascii="Source Sans Pro" w:eastAsia="Times New Roman" w:hAnsi="Source Sans Pro" w:cs="Times New Roman"/>
            <w:i/>
            <w:iCs/>
            <w:color w:val="1A212B"/>
            <w:sz w:val="27"/>
            <w:szCs w:val="27"/>
            <w:lang w:eastAsia="en-IN"/>
          </w:rPr>
          <w:t>Method Overriding</w:t>
        </w:r>
        <w:r w:rsidRPr="003E7E55">
          <w:rPr>
            <w:rFonts w:ascii="Source Sans Pro" w:eastAsia="Times New Roman" w:hAnsi="Source Sans Pro" w:cs="Times New Roman"/>
            <w:color w:val="1A212B"/>
            <w:sz w:val="27"/>
            <w:szCs w:val="27"/>
            <w:lang w:eastAsia="en-IN"/>
          </w:rPr>
          <w:t> as a compile time polymorphism that is called directly by using derived objects.</w:t>
        </w:r>
      </w:ins>
    </w:p>
    <w:p w:rsidR="003E7E55" w:rsidRPr="003E7E55" w:rsidRDefault="003E7E55" w:rsidP="003E7E55">
      <w:pPr>
        <w:numPr>
          <w:ilvl w:val="0"/>
          <w:numId w:val="2"/>
        </w:numPr>
        <w:spacing w:before="100" w:beforeAutospacing="1" w:after="100" w:afterAutospacing="1" w:line="240" w:lineRule="auto"/>
        <w:ind w:left="600"/>
        <w:rPr>
          <w:ins w:id="156" w:author="Unknown"/>
          <w:rFonts w:ascii="Source Sans Pro" w:eastAsia="Times New Roman" w:hAnsi="Source Sans Pro" w:cs="Times New Roman"/>
          <w:color w:val="1A212B"/>
          <w:sz w:val="27"/>
          <w:szCs w:val="27"/>
          <w:lang w:eastAsia="en-IN"/>
        </w:rPr>
      </w:pPr>
      <w:ins w:id="157" w:author="Unknown">
        <w:r w:rsidRPr="003E7E55">
          <w:rPr>
            <w:rFonts w:ascii="Source Sans Pro" w:eastAsia="Times New Roman" w:hAnsi="Source Sans Pro" w:cs="Times New Roman"/>
            <w:b/>
            <w:bCs/>
            <w:color w:val="1A212B"/>
            <w:sz w:val="27"/>
            <w:szCs w:val="27"/>
            <w:lang w:eastAsia="en-IN"/>
          </w:rPr>
          <w:t>Runtime polymorphism:</w:t>
        </w:r>
        <w:r w:rsidRPr="003E7E55">
          <w:rPr>
            <w:rFonts w:ascii="Source Sans Pro" w:eastAsia="Times New Roman" w:hAnsi="Source Sans Pro" w:cs="Times New Roman"/>
            <w:color w:val="1A212B"/>
            <w:sz w:val="27"/>
            <w:szCs w:val="27"/>
            <w:lang w:eastAsia="en-IN"/>
          </w:rPr>
          <w:t> In this type of polymorphism, compiler identifies which polymorphism form it has to take and execute at runtime but not at compile time is called as </w:t>
        </w:r>
        <w:r w:rsidRPr="003E7E55">
          <w:rPr>
            <w:rFonts w:ascii="Source Sans Pro" w:eastAsia="Times New Roman" w:hAnsi="Source Sans Pro" w:cs="Times New Roman"/>
            <w:i/>
            <w:iCs/>
            <w:color w:val="1A212B"/>
            <w:sz w:val="27"/>
            <w:szCs w:val="27"/>
            <w:lang w:eastAsia="en-IN"/>
          </w:rPr>
          <w:t>runtime polymorphism</w:t>
        </w:r>
        <w:r w:rsidRPr="003E7E55">
          <w:rPr>
            <w:rFonts w:ascii="Source Sans Pro" w:eastAsia="Times New Roman" w:hAnsi="Source Sans Pro" w:cs="Times New Roman"/>
            <w:color w:val="1A212B"/>
            <w:sz w:val="27"/>
            <w:szCs w:val="27"/>
            <w:lang w:eastAsia="en-IN"/>
          </w:rPr>
          <w:t> or </w:t>
        </w:r>
        <w:r w:rsidRPr="003E7E55">
          <w:rPr>
            <w:rFonts w:ascii="Source Sans Pro" w:eastAsia="Times New Roman" w:hAnsi="Source Sans Pro" w:cs="Times New Roman"/>
            <w:i/>
            <w:iCs/>
            <w:color w:val="1A212B"/>
            <w:sz w:val="27"/>
            <w:szCs w:val="27"/>
            <w:lang w:eastAsia="en-IN"/>
          </w:rPr>
          <w:t>late binding</w:t>
        </w:r>
        <w:r w:rsidRPr="003E7E55">
          <w:rPr>
            <w:rFonts w:ascii="Source Sans Pro" w:eastAsia="Times New Roman" w:hAnsi="Source Sans Pro" w:cs="Times New Roman"/>
            <w:color w:val="1A212B"/>
            <w:sz w:val="27"/>
            <w:szCs w:val="27"/>
            <w:lang w:eastAsia="en-IN"/>
          </w:rPr>
          <w:t>. Example of early binding is </w:t>
        </w:r>
        <w:r w:rsidRPr="003E7E55">
          <w:rPr>
            <w:rFonts w:ascii="Source Sans Pro" w:eastAsia="Times New Roman" w:hAnsi="Source Sans Pro" w:cs="Times New Roman"/>
            <w:i/>
            <w:iCs/>
            <w:color w:val="1A212B"/>
            <w:sz w:val="27"/>
            <w:szCs w:val="27"/>
            <w:lang w:eastAsia="en-IN"/>
          </w:rPr>
          <w:t>Method Overriding</w:t>
        </w:r>
        <w:r w:rsidRPr="003E7E55">
          <w:rPr>
            <w:rFonts w:ascii="Source Sans Pro" w:eastAsia="Times New Roman" w:hAnsi="Source Sans Pro" w:cs="Times New Roman"/>
            <w:color w:val="1A212B"/>
            <w:sz w:val="27"/>
            <w:szCs w:val="27"/>
            <w:lang w:eastAsia="en-IN"/>
          </w:rPr>
          <w:t>. The </w:t>
        </w:r>
        <w:r w:rsidRPr="003E7E55">
          <w:rPr>
            <w:rFonts w:ascii="Source Sans Pro" w:eastAsia="Times New Roman" w:hAnsi="Source Sans Pro" w:cs="Times New Roman"/>
            <w:i/>
            <w:iCs/>
            <w:color w:val="1A212B"/>
            <w:sz w:val="27"/>
            <w:szCs w:val="27"/>
            <w:lang w:eastAsia="en-IN"/>
          </w:rPr>
          <w:t>Method Overriding</w:t>
        </w:r>
        <w:r w:rsidRPr="003E7E55">
          <w:rPr>
            <w:rFonts w:ascii="Source Sans Pro" w:eastAsia="Times New Roman" w:hAnsi="Source Sans Pro" w:cs="Times New Roman"/>
            <w:color w:val="1A212B"/>
            <w:sz w:val="27"/>
            <w:szCs w:val="27"/>
            <w:lang w:eastAsia="en-IN"/>
          </w:rPr>
          <w:t> means having two methods with same name and same signature, one method in base class and other method in derived class. It must require changing the behavior of the base class methods in derived class to use its functionality differently.</w:t>
        </w:r>
      </w:ins>
    </w:p>
    <w:p w:rsidR="003E7E55" w:rsidRPr="003E7E55" w:rsidRDefault="003E7E55" w:rsidP="003E7E55">
      <w:pPr>
        <w:spacing w:after="0" w:line="240" w:lineRule="auto"/>
        <w:ind w:left="600"/>
        <w:rPr>
          <w:ins w:id="158" w:author="Unknown"/>
          <w:rFonts w:ascii="Source Sans Pro" w:eastAsia="Times New Roman" w:hAnsi="Source Sans Pro" w:cs="Times New Roman"/>
          <w:color w:val="1A212B"/>
          <w:sz w:val="24"/>
          <w:szCs w:val="24"/>
          <w:lang w:eastAsia="en-IN"/>
        </w:rPr>
      </w:pPr>
      <w:ins w:id="159" w:author="Unknown">
        <w:r w:rsidRPr="003E7E55">
          <w:rPr>
            <w:rFonts w:ascii="Source Sans Pro" w:eastAsia="Times New Roman" w:hAnsi="Source Sans Pro" w:cs="Times New Roman"/>
            <w:color w:val="1A212B"/>
            <w:sz w:val="24"/>
            <w:szCs w:val="24"/>
            <w:lang w:eastAsia="en-IN"/>
          </w:rPr>
          <w:t>– Advantage: It has flexibility to adjust object types at runtime.</w:t>
        </w:r>
        <w:r w:rsidRPr="003E7E55">
          <w:rPr>
            <w:rFonts w:ascii="Source Sans Pro" w:eastAsia="Times New Roman" w:hAnsi="Source Sans Pro" w:cs="Times New Roman"/>
            <w:color w:val="1A212B"/>
            <w:sz w:val="24"/>
            <w:szCs w:val="24"/>
            <w:lang w:eastAsia="en-IN"/>
          </w:rPr>
          <w:br/>
          <w:t>– Disadvantage: Execution will be slow as compiler has to get the information about the method to execute at runtime.</w:t>
        </w:r>
      </w:ins>
    </w:p>
    <w:p w:rsidR="003E7E55" w:rsidRPr="003E7E55" w:rsidRDefault="003E7E55" w:rsidP="003E7E55">
      <w:pPr>
        <w:spacing w:after="300" w:line="240" w:lineRule="auto"/>
        <w:ind w:left="600"/>
        <w:rPr>
          <w:ins w:id="160" w:author="Unknown"/>
          <w:rFonts w:ascii="Source Sans Pro" w:eastAsia="Times New Roman" w:hAnsi="Source Sans Pro" w:cs="Times New Roman"/>
          <w:color w:val="1A212B"/>
          <w:sz w:val="24"/>
          <w:szCs w:val="24"/>
          <w:lang w:eastAsia="en-IN"/>
        </w:rPr>
      </w:pPr>
      <w:ins w:id="161" w:author="Unknown">
        <w:r w:rsidRPr="003E7E55">
          <w:rPr>
            <w:rFonts w:ascii="Source Sans Pro" w:eastAsia="Times New Roman" w:hAnsi="Source Sans Pro" w:cs="Times New Roman"/>
            <w:color w:val="1A212B"/>
            <w:sz w:val="24"/>
            <w:szCs w:val="24"/>
            <w:lang w:eastAsia="en-IN"/>
          </w:rPr>
          <w:t>We need to use either virtual methods or abstract method to allow the derived class to override a method of the base class.</w:t>
        </w:r>
      </w:ins>
    </w:p>
    <w:p w:rsidR="003E7E55" w:rsidRPr="003E7E55" w:rsidRDefault="003E7E55" w:rsidP="003E7E55">
      <w:pPr>
        <w:spacing w:after="300" w:line="240" w:lineRule="auto"/>
        <w:ind w:left="600"/>
        <w:rPr>
          <w:ins w:id="162" w:author="Unknown"/>
          <w:rFonts w:ascii="Source Sans Pro" w:eastAsia="Times New Roman" w:hAnsi="Source Sans Pro" w:cs="Times New Roman"/>
          <w:color w:val="1A212B"/>
          <w:sz w:val="24"/>
          <w:szCs w:val="24"/>
          <w:lang w:eastAsia="en-IN"/>
        </w:rPr>
      </w:pPr>
      <w:ins w:id="163" w:author="Unknown">
        <w:r w:rsidRPr="003E7E55">
          <w:rPr>
            <w:rFonts w:ascii="Source Sans Pro" w:eastAsia="Times New Roman" w:hAnsi="Source Sans Pro" w:cs="Times New Roman"/>
            <w:b/>
            <w:bCs/>
            <w:color w:val="1A212B"/>
            <w:sz w:val="24"/>
            <w:szCs w:val="24"/>
            <w:lang w:eastAsia="en-IN"/>
          </w:rPr>
          <w:t>Example – [Method Overriding by using virtual method]</w:t>
        </w:r>
      </w:ins>
    </w:p>
    <w:p w:rsidR="003E7E55" w:rsidRPr="003E7E55" w:rsidRDefault="003E7E55" w:rsidP="003E7E55">
      <w:pPr>
        <w:shd w:val="clear" w:color="auto" w:fill="F7F7F7"/>
        <w:spacing w:after="0" w:line="240" w:lineRule="auto"/>
        <w:ind w:left="600"/>
        <w:rPr>
          <w:ins w:id="164" w:author="Unknown"/>
          <w:rFonts w:ascii="Source Sans Pro" w:eastAsia="Times New Roman" w:hAnsi="Source Sans Pro" w:cs="Times New Roman"/>
          <w:color w:val="1A212B"/>
          <w:sz w:val="24"/>
          <w:szCs w:val="24"/>
          <w:lang w:eastAsia="en-IN"/>
        </w:rPr>
      </w:pPr>
      <w:ins w:id="165" w:author="Unknown">
        <w:r w:rsidRPr="003E7E55">
          <w:rPr>
            <w:rFonts w:ascii="Source Sans Pro" w:eastAsia="Times New Roman" w:hAnsi="Source Sans Pro" w:cs="Times New Roman"/>
            <w:color w:val="0000FF"/>
            <w:sz w:val="24"/>
            <w:szCs w:val="24"/>
            <w:lang w:eastAsia="en-IN"/>
          </w:rPr>
          <w:lastRenderedPageBreak/>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virtual</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BlogName()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A31515"/>
            <w:sz w:val="24"/>
            <w:szCs w:val="24"/>
            <w:lang w:eastAsia="en-IN"/>
          </w:rPr>
          <w:t>"AspnetO"</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after="150" w:line="240" w:lineRule="auto"/>
        <w:ind w:left="600"/>
        <w:rPr>
          <w:ins w:id="166" w:author="Unknown"/>
          <w:rFonts w:ascii="Source Sans Pro" w:eastAsia="Times New Roman" w:hAnsi="Source Sans Pro" w:cs="Times New Roman"/>
          <w:color w:val="1A212B"/>
          <w:sz w:val="24"/>
          <w:szCs w:val="24"/>
          <w:lang w:eastAsia="en-IN"/>
        </w:rPr>
      </w:pPr>
      <w:ins w:id="167"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 :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//same method name with same signature/parameters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override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BlogName()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A31515"/>
            <w:sz w:val="24"/>
            <w:szCs w:val="24"/>
            <w:lang w:eastAsia="en-IN"/>
          </w:rPr>
          <w:t>"AspnetO – Quick Way To Learn Asp.net"</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line="240" w:lineRule="auto"/>
        <w:ind w:left="600"/>
        <w:rPr>
          <w:ins w:id="168" w:author="Unknown"/>
          <w:rFonts w:ascii="Source Sans Pro" w:eastAsia="Times New Roman" w:hAnsi="Source Sans Pro" w:cs="Times New Roman"/>
          <w:color w:val="1A212B"/>
          <w:sz w:val="24"/>
          <w:szCs w:val="24"/>
          <w:lang w:eastAsia="en-IN"/>
        </w:rPr>
      </w:pPr>
      <w:ins w:id="169"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t> objBase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.WriteLine(objBase.BlogName());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ind w:left="600"/>
        <w:rPr>
          <w:ins w:id="170" w:author="Unknown"/>
          <w:rFonts w:ascii="Source Sans Pro" w:eastAsia="Times New Roman" w:hAnsi="Source Sans Pro" w:cs="Times New Roman"/>
          <w:color w:val="1A212B"/>
          <w:sz w:val="24"/>
          <w:szCs w:val="24"/>
          <w:lang w:eastAsia="en-IN"/>
        </w:rPr>
      </w:pPr>
      <w:ins w:id="171" w:author="Unknown">
        <w:r w:rsidRPr="003E7E55">
          <w:rPr>
            <w:rFonts w:ascii="Source Sans Pro" w:eastAsia="Times New Roman" w:hAnsi="Source Sans Pro" w:cs="Times New Roman"/>
            <w:color w:val="1A212B"/>
            <w:sz w:val="24"/>
            <w:szCs w:val="24"/>
            <w:lang w:eastAsia="en-IN"/>
          </w:rPr>
          <w:t>In above example, when you run the program, at compile time the type of </w:t>
        </w:r>
        <w:r w:rsidRPr="003E7E55">
          <w:rPr>
            <w:rFonts w:ascii="Source Sans Pro" w:eastAsia="Times New Roman" w:hAnsi="Source Sans Pro" w:cs="Times New Roman"/>
            <w:i/>
            <w:iCs/>
            <w:color w:val="1A212B"/>
            <w:sz w:val="24"/>
            <w:szCs w:val="24"/>
            <w:lang w:eastAsia="en-IN"/>
          </w:rPr>
          <w:t>objBase</w:t>
        </w:r>
        <w:r w:rsidRPr="003E7E55">
          <w:rPr>
            <w:rFonts w:ascii="Source Sans Pro" w:eastAsia="Times New Roman" w:hAnsi="Source Sans Pro" w:cs="Times New Roman"/>
            <w:color w:val="1A212B"/>
            <w:sz w:val="24"/>
            <w:szCs w:val="24"/>
            <w:lang w:eastAsia="en-IN"/>
          </w:rPr>
          <w:t> is </w:t>
        </w:r>
        <w:r w:rsidRPr="003E7E55">
          <w:rPr>
            <w:rFonts w:ascii="Source Sans Pro" w:eastAsia="Times New Roman" w:hAnsi="Source Sans Pro" w:cs="Times New Roman"/>
            <w:i/>
            <w:iCs/>
            <w:color w:val="1A212B"/>
            <w:sz w:val="24"/>
            <w:szCs w:val="24"/>
            <w:lang w:eastAsia="en-IN"/>
          </w:rPr>
          <w:t>Base</w:t>
        </w:r>
        <w:r w:rsidRPr="003E7E55">
          <w:rPr>
            <w:rFonts w:ascii="Source Sans Pro" w:eastAsia="Times New Roman" w:hAnsi="Source Sans Pro" w:cs="Times New Roman"/>
            <w:color w:val="1A212B"/>
            <w:sz w:val="24"/>
            <w:szCs w:val="24"/>
            <w:lang w:eastAsia="en-IN"/>
          </w:rPr>
          <w:t> but it will still call the child class’s override method because at the </w:t>
        </w:r>
        <w:r w:rsidRPr="003E7E55">
          <w:rPr>
            <w:rFonts w:ascii="Source Sans Pro" w:eastAsia="Times New Roman" w:hAnsi="Source Sans Pro" w:cs="Times New Roman"/>
            <w:i/>
            <w:iCs/>
            <w:color w:val="1A212B"/>
            <w:sz w:val="24"/>
            <w:szCs w:val="24"/>
            <w:lang w:eastAsia="en-IN"/>
          </w:rPr>
          <w:t>runtime</w:t>
        </w:r>
        <w:r w:rsidRPr="003E7E55">
          <w:rPr>
            <w:rFonts w:ascii="Source Sans Pro" w:eastAsia="Times New Roman" w:hAnsi="Source Sans Pro" w:cs="Times New Roman"/>
            <w:color w:val="1A212B"/>
            <w:sz w:val="24"/>
            <w:szCs w:val="24"/>
            <w:lang w:eastAsia="en-IN"/>
          </w:rPr>
          <w:t>, the type of the </w:t>
        </w:r>
        <w:r w:rsidRPr="003E7E55">
          <w:rPr>
            <w:rFonts w:ascii="Source Sans Pro" w:eastAsia="Times New Roman" w:hAnsi="Source Sans Pro" w:cs="Times New Roman"/>
            <w:i/>
            <w:iCs/>
            <w:color w:val="1A212B"/>
            <w:sz w:val="24"/>
            <w:szCs w:val="24"/>
            <w:lang w:eastAsia="en-IN"/>
          </w:rPr>
          <w:t>objBase</w:t>
        </w:r>
        <w:r w:rsidRPr="003E7E55">
          <w:rPr>
            <w:rFonts w:ascii="Source Sans Pro" w:eastAsia="Times New Roman" w:hAnsi="Source Sans Pro" w:cs="Times New Roman"/>
            <w:color w:val="1A212B"/>
            <w:sz w:val="24"/>
            <w:szCs w:val="24"/>
            <w:lang w:eastAsia="en-IN"/>
          </w:rPr>
          <w:t> object refers to is </w:t>
        </w:r>
        <w:r w:rsidRPr="003E7E55">
          <w:rPr>
            <w:rFonts w:ascii="Source Sans Pro" w:eastAsia="Times New Roman" w:hAnsi="Source Sans Pro" w:cs="Times New Roman"/>
            <w:i/>
            <w:iCs/>
            <w:color w:val="1A212B"/>
            <w:sz w:val="24"/>
            <w:szCs w:val="24"/>
            <w:lang w:eastAsia="en-IN"/>
          </w:rPr>
          <w:t>Child</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pacing w:after="300" w:line="240" w:lineRule="auto"/>
        <w:ind w:left="600"/>
        <w:rPr>
          <w:ins w:id="172" w:author="Unknown"/>
          <w:rFonts w:ascii="Source Sans Pro" w:eastAsia="Times New Roman" w:hAnsi="Source Sans Pro" w:cs="Times New Roman"/>
          <w:color w:val="1A212B"/>
          <w:sz w:val="24"/>
          <w:szCs w:val="24"/>
          <w:lang w:eastAsia="en-IN"/>
        </w:rPr>
      </w:pPr>
      <w:ins w:id="173" w:author="Unknown">
        <w:r w:rsidRPr="003E7E55">
          <w:rPr>
            <w:rFonts w:ascii="Source Sans Pro" w:eastAsia="Times New Roman" w:hAnsi="Source Sans Pro" w:cs="Times New Roman"/>
            <w:b/>
            <w:bCs/>
            <w:color w:val="1A212B"/>
            <w:sz w:val="24"/>
            <w:szCs w:val="24"/>
            <w:lang w:eastAsia="en-IN"/>
          </w:rPr>
          <w:t>Example Result</w:t>
        </w:r>
      </w:ins>
    </w:p>
    <w:p w:rsidR="003E7E55" w:rsidRPr="003E7E55" w:rsidRDefault="003E7E55" w:rsidP="003E7E55">
      <w:pPr>
        <w:shd w:val="clear" w:color="auto" w:fill="F7F7F7"/>
        <w:spacing w:line="240" w:lineRule="auto"/>
        <w:ind w:left="600"/>
        <w:rPr>
          <w:ins w:id="174" w:author="Unknown"/>
          <w:rFonts w:ascii="Source Sans Pro" w:eastAsia="Times New Roman" w:hAnsi="Source Sans Pro" w:cs="Times New Roman"/>
          <w:color w:val="1A212B"/>
          <w:sz w:val="24"/>
          <w:szCs w:val="24"/>
          <w:lang w:eastAsia="en-IN"/>
        </w:rPr>
      </w:pPr>
      <w:ins w:id="175" w:author="Unknown">
        <w:r w:rsidRPr="003E7E55">
          <w:rPr>
            <w:rFonts w:ascii="Source Sans Pro" w:eastAsia="Times New Roman" w:hAnsi="Source Sans Pro" w:cs="Times New Roman"/>
            <w:color w:val="1A212B"/>
            <w:sz w:val="24"/>
            <w:szCs w:val="24"/>
            <w:lang w:eastAsia="en-IN"/>
          </w:rPr>
          <w:t>AspnetO – Quick Way To Learn Asp.net</w:t>
        </w:r>
      </w:ins>
    </w:p>
    <w:p w:rsidR="003E7E55" w:rsidRPr="003E7E55" w:rsidRDefault="003E7E55" w:rsidP="003E7E55">
      <w:pPr>
        <w:spacing w:after="300" w:line="240" w:lineRule="auto"/>
        <w:ind w:left="600"/>
        <w:rPr>
          <w:ins w:id="176" w:author="Unknown"/>
          <w:rFonts w:ascii="Source Sans Pro" w:eastAsia="Times New Roman" w:hAnsi="Source Sans Pro" w:cs="Times New Roman"/>
          <w:color w:val="1A212B"/>
          <w:sz w:val="24"/>
          <w:szCs w:val="24"/>
          <w:lang w:eastAsia="en-IN"/>
        </w:rPr>
      </w:pPr>
      <w:ins w:id="177" w:author="Unknown">
        <w:r w:rsidRPr="003E7E55">
          <w:rPr>
            <w:rFonts w:ascii="Source Sans Pro" w:eastAsia="Times New Roman" w:hAnsi="Source Sans Pro" w:cs="Times New Roman"/>
            <w:b/>
            <w:bCs/>
            <w:color w:val="1A212B"/>
            <w:sz w:val="24"/>
            <w:szCs w:val="24"/>
            <w:lang w:eastAsia="en-IN"/>
          </w:rPr>
          <w:t>Example – [Method Overriding by using abstract method]</w:t>
        </w:r>
      </w:ins>
    </w:p>
    <w:p w:rsidR="003E7E55" w:rsidRPr="003E7E55" w:rsidRDefault="003E7E55" w:rsidP="003E7E55">
      <w:pPr>
        <w:shd w:val="clear" w:color="auto" w:fill="F7F7F7"/>
        <w:spacing w:after="0" w:line="240" w:lineRule="auto"/>
        <w:ind w:left="600"/>
        <w:rPr>
          <w:ins w:id="178" w:author="Unknown"/>
          <w:rFonts w:ascii="Source Sans Pro" w:eastAsia="Times New Roman" w:hAnsi="Source Sans Pro" w:cs="Times New Roman"/>
          <w:color w:val="1A212B"/>
          <w:sz w:val="24"/>
          <w:szCs w:val="24"/>
          <w:lang w:eastAsia="en-IN"/>
        </w:rPr>
      </w:pPr>
      <w:ins w:id="179"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abstract</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abstract</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BlogName();</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after="150" w:line="240" w:lineRule="auto"/>
        <w:ind w:left="600"/>
        <w:rPr>
          <w:ins w:id="180" w:author="Unknown"/>
          <w:rFonts w:ascii="Source Sans Pro" w:eastAsia="Times New Roman" w:hAnsi="Source Sans Pro" w:cs="Times New Roman"/>
          <w:color w:val="1A212B"/>
          <w:sz w:val="24"/>
          <w:szCs w:val="24"/>
          <w:lang w:eastAsia="en-IN"/>
        </w:rPr>
      </w:pPr>
      <w:ins w:id="181"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 :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//same method name with same signature/parameters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override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BlogName()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//It's mandatory to implement abstract method in derived/child class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return</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A31515"/>
            <w:sz w:val="24"/>
            <w:szCs w:val="24"/>
            <w:lang w:eastAsia="en-IN"/>
          </w:rPr>
          <w:t>"AspnetO – Quick Way To Learn Asp.net"</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hd w:val="clear" w:color="auto" w:fill="F7F7F7"/>
        <w:spacing w:line="240" w:lineRule="auto"/>
        <w:ind w:left="600"/>
        <w:rPr>
          <w:ins w:id="182" w:author="Unknown"/>
          <w:rFonts w:ascii="Source Sans Pro" w:eastAsia="Times New Roman" w:hAnsi="Source Sans Pro" w:cs="Times New Roman"/>
          <w:color w:val="1A212B"/>
          <w:sz w:val="24"/>
          <w:szCs w:val="24"/>
          <w:lang w:eastAsia="en-IN"/>
        </w:rPr>
      </w:pPr>
      <w:ins w:id="18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Program</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static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Main(</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args)</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Base</w:t>
        </w:r>
        <w:r w:rsidRPr="003E7E55">
          <w:rPr>
            <w:rFonts w:ascii="Source Sans Pro" w:eastAsia="Times New Roman" w:hAnsi="Source Sans Pro" w:cs="Times New Roman"/>
            <w:color w:val="1A212B"/>
            <w:sz w:val="24"/>
            <w:szCs w:val="24"/>
            <w:lang w:eastAsia="en-IN"/>
          </w:rPr>
          <w:t> objBase = </w:t>
        </w:r>
        <w:r w:rsidRPr="003E7E55">
          <w:rPr>
            <w:rFonts w:ascii="Source Sans Pro" w:eastAsia="Times New Roman" w:hAnsi="Source Sans Pro" w:cs="Times New Roman"/>
            <w:color w:val="0000FF"/>
            <w:sz w:val="24"/>
            <w:szCs w:val="24"/>
            <w:lang w:eastAsia="en-IN"/>
          </w:rPr>
          <w:t>new</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Child</w:t>
        </w:r>
        <w:r w:rsidRPr="003E7E55">
          <w:rPr>
            <w:rFonts w:ascii="Source Sans Pro" w:eastAsia="Times New Roman" w:hAnsi="Source Sans Pro" w:cs="Times New Roman"/>
            <w:color w:val="1A212B"/>
            <w:sz w:val="24"/>
            <w:szCs w:val="24"/>
            <w:lang w:eastAsia="en-IN"/>
          </w:rP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.WriteLine(objBase.BlogName());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.Read();</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ind w:left="600"/>
        <w:rPr>
          <w:ins w:id="184" w:author="Unknown"/>
          <w:rFonts w:ascii="Source Sans Pro" w:eastAsia="Times New Roman" w:hAnsi="Source Sans Pro" w:cs="Times New Roman"/>
          <w:color w:val="1A212B"/>
          <w:sz w:val="24"/>
          <w:szCs w:val="24"/>
          <w:lang w:eastAsia="en-IN"/>
        </w:rPr>
      </w:pPr>
      <w:ins w:id="185" w:author="Unknown">
        <w:r w:rsidRPr="003E7E55">
          <w:rPr>
            <w:rFonts w:ascii="Source Sans Pro" w:eastAsia="Times New Roman" w:hAnsi="Source Sans Pro" w:cs="Times New Roman"/>
            <w:color w:val="1A212B"/>
            <w:sz w:val="24"/>
            <w:szCs w:val="24"/>
            <w:lang w:eastAsia="en-IN"/>
          </w:rPr>
          <w:t>In above example, when you run the program, at compile time the type of </w:t>
        </w:r>
        <w:r w:rsidRPr="003E7E55">
          <w:rPr>
            <w:rFonts w:ascii="Source Sans Pro" w:eastAsia="Times New Roman" w:hAnsi="Source Sans Pro" w:cs="Times New Roman"/>
            <w:i/>
            <w:iCs/>
            <w:color w:val="1A212B"/>
            <w:sz w:val="24"/>
            <w:szCs w:val="24"/>
            <w:lang w:eastAsia="en-IN"/>
          </w:rPr>
          <w:t>objBase</w:t>
        </w:r>
        <w:r w:rsidRPr="003E7E55">
          <w:rPr>
            <w:rFonts w:ascii="Source Sans Pro" w:eastAsia="Times New Roman" w:hAnsi="Source Sans Pro" w:cs="Times New Roman"/>
            <w:color w:val="1A212B"/>
            <w:sz w:val="24"/>
            <w:szCs w:val="24"/>
            <w:lang w:eastAsia="en-IN"/>
          </w:rPr>
          <w:t> is </w:t>
        </w:r>
        <w:r w:rsidRPr="003E7E55">
          <w:rPr>
            <w:rFonts w:ascii="Source Sans Pro" w:eastAsia="Times New Roman" w:hAnsi="Source Sans Pro" w:cs="Times New Roman"/>
            <w:i/>
            <w:iCs/>
            <w:color w:val="1A212B"/>
            <w:sz w:val="24"/>
            <w:szCs w:val="24"/>
            <w:lang w:eastAsia="en-IN"/>
          </w:rPr>
          <w:t>Base</w:t>
        </w:r>
        <w:r w:rsidRPr="003E7E55">
          <w:rPr>
            <w:rFonts w:ascii="Source Sans Pro" w:eastAsia="Times New Roman" w:hAnsi="Source Sans Pro" w:cs="Times New Roman"/>
            <w:color w:val="1A212B"/>
            <w:sz w:val="24"/>
            <w:szCs w:val="24"/>
            <w:lang w:eastAsia="en-IN"/>
          </w:rPr>
          <w:t> but it will still call the child class’s override method because at the </w:t>
        </w:r>
        <w:r w:rsidRPr="003E7E55">
          <w:rPr>
            <w:rFonts w:ascii="Source Sans Pro" w:eastAsia="Times New Roman" w:hAnsi="Source Sans Pro" w:cs="Times New Roman"/>
            <w:i/>
            <w:iCs/>
            <w:color w:val="1A212B"/>
            <w:sz w:val="24"/>
            <w:szCs w:val="24"/>
            <w:lang w:eastAsia="en-IN"/>
          </w:rPr>
          <w:t>runtime</w:t>
        </w:r>
        <w:r w:rsidRPr="003E7E55">
          <w:rPr>
            <w:rFonts w:ascii="Source Sans Pro" w:eastAsia="Times New Roman" w:hAnsi="Source Sans Pro" w:cs="Times New Roman"/>
            <w:color w:val="1A212B"/>
            <w:sz w:val="24"/>
            <w:szCs w:val="24"/>
            <w:lang w:eastAsia="en-IN"/>
          </w:rPr>
          <w:t>, the type of the </w:t>
        </w:r>
        <w:r w:rsidRPr="003E7E55">
          <w:rPr>
            <w:rFonts w:ascii="Source Sans Pro" w:eastAsia="Times New Roman" w:hAnsi="Source Sans Pro" w:cs="Times New Roman"/>
            <w:i/>
            <w:iCs/>
            <w:color w:val="1A212B"/>
            <w:sz w:val="24"/>
            <w:szCs w:val="24"/>
            <w:lang w:eastAsia="en-IN"/>
          </w:rPr>
          <w:t>objBase</w:t>
        </w:r>
        <w:r w:rsidRPr="003E7E55">
          <w:rPr>
            <w:rFonts w:ascii="Source Sans Pro" w:eastAsia="Times New Roman" w:hAnsi="Source Sans Pro" w:cs="Times New Roman"/>
            <w:color w:val="1A212B"/>
            <w:sz w:val="24"/>
            <w:szCs w:val="24"/>
            <w:lang w:eastAsia="en-IN"/>
          </w:rPr>
          <w:t> object refers to is </w:t>
        </w:r>
        <w:r w:rsidRPr="003E7E55">
          <w:rPr>
            <w:rFonts w:ascii="Source Sans Pro" w:eastAsia="Times New Roman" w:hAnsi="Source Sans Pro" w:cs="Times New Roman"/>
            <w:i/>
            <w:iCs/>
            <w:color w:val="1A212B"/>
            <w:sz w:val="24"/>
            <w:szCs w:val="24"/>
            <w:lang w:eastAsia="en-IN"/>
          </w:rPr>
          <w:t>Child</w:t>
        </w:r>
        <w:r w:rsidRPr="003E7E55">
          <w:rPr>
            <w:rFonts w:ascii="Source Sans Pro" w:eastAsia="Times New Roman" w:hAnsi="Source Sans Pro" w:cs="Times New Roman"/>
            <w:color w:val="1A212B"/>
            <w:sz w:val="24"/>
            <w:szCs w:val="24"/>
            <w:lang w:eastAsia="en-IN"/>
          </w:rPr>
          <w:t>.</w:t>
        </w:r>
      </w:ins>
    </w:p>
    <w:p w:rsidR="003E7E55" w:rsidRPr="003E7E55" w:rsidRDefault="003E7E55" w:rsidP="003E7E55">
      <w:pPr>
        <w:spacing w:after="300" w:line="240" w:lineRule="auto"/>
        <w:ind w:left="600"/>
        <w:rPr>
          <w:ins w:id="186" w:author="Unknown"/>
          <w:rFonts w:ascii="Source Sans Pro" w:eastAsia="Times New Roman" w:hAnsi="Source Sans Pro" w:cs="Times New Roman"/>
          <w:color w:val="1A212B"/>
          <w:sz w:val="24"/>
          <w:szCs w:val="24"/>
          <w:lang w:eastAsia="en-IN"/>
        </w:rPr>
      </w:pPr>
      <w:ins w:id="187" w:author="Unknown">
        <w:r w:rsidRPr="003E7E55">
          <w:rPr>
            <w:rFonts w:ascii="Source Sans Pro" w:eastAsia="Times New Roman" w:hAnsi="Source Sans Pro" w:cs="Times New Roman"/>
            <w:b/>
            <w:bCs/>
            <w:color w:val="1A212B"/>
            <w:sz w:val="24"/>
            <w:szCs w:val="24"/>
            <w:lang w:eastAsia="en-IN"/>
          </w:rPr>
          <w:t>Example Result</w:t>
        </w:r>
      </w:ins>
    </w:p>
    <w:p w:rsidR="003E7E55" w:rsidRPr="003E7E55" w:rsidRDefault="003E7E55" w:rsidP="003E7E55">
      <w:pPr>
        <w:shd w:val="clear" w:color="auto" w:fill="F7F7F7"/>
        <w:spacing w:line="240" w:lineRule="auto"/>
        <w:ind w:left="600"/>
        <w:rPr>
          <w:ins w:id="188" w:author="Unknown"/>
          <w:rFonts w:ascii="Source Sans Pro" w:eastAsia="Times New Roman" w:hAnsi="Source Sans Pro" w:cs="Times New Roman"/>
          <w:color w:val="1A212B"/>
          <w:sz w:val="24"/>
          <w:szCs w:val="24"/>
          <w:lang w:eastAsia="en-IN"/>
        </w:rPr>
      </w:pPr>
      <w:ins w:id="189" w:author="Unknown">
        <w:r w:rsidRPr="003E7E55">
          <w:rPr>
            <w:rFonts w:ascii="Source Sans Pro" w:eastAsia="Times New Roman" w:hAnsi="Source Sans Pro" w:cs="Times New Roman"/>
            <w:color w:val="1A212B"/>
            <w:sz w:val="24"/>
            <w:szCs w:val="24"/>
            <w:lang w:eastAsia="en-IN"/>
          </w:rPr>
          <w:t>AspnetO – Quick Way To Learn Asp.net</w:t>
        </w:r>
      </w:ins>
    </w:p>
    <w:p w:rsidR="003E7E55" w:rsidRPr="003E7E55" w:rsidRDefault="003E7E55" w:rsidP="003E7E55">
      <w:pPr>
        <w:shd w:val="clear" w:color="auto" w:fill="FFFF99"/>
        <w:spacing w:line="240" w:lineRule="auto"/>
        <w:rPr>
          <w:ins w:id="190" w:author="Unknown"/>
          <w:rFonts w:ascii="Source Sans Pro" w:eastAsia="Times New Roman" w:hAnsi="Source Sans Pro" w:cs="Times New Roman"/>
          <w:color w:val="1A212B"/>
          <w:sz w:val="27"/>
          <w:szCs w:val="27"/>
          <w:lang w:eastAsia="en-IN"/>
        </w:rPr>
      </w:pPr>
      <w:ins w:id="191" w:author="Unknown">
        <w:r w:rsidRPr="003E7E55">
          <w:rPr>
            <w:rFonts w:ascii="Source Sans Pro" w:eastAsia="Times New Roman" w:hAnsi="Source Sans Pro" w:cs="Times New Roman"/>
            <w:b/>
            <w:bCs/>
            <w:color w:val="1A212B"/>
            <w:sz w:val="27"/>
            <w:szCs w:val="27"/>
            <w:lang w:eastAsia="en-IN"/>
          </w:rPr>
          <w:t>Note:</w:t>
        </w:r>
        <w:r w:rsidRPr="003E7E55">
          <w:rPr>
            <w:rFonts w:ascii="Source Sans Pro" w:eastAsia="Times New Roman" w:hAnsi="Source Sans Pro" w:cs="Times New Roman"/>
            <w:color w:val="1A212B"/>
            <w:sz w:val="27"/>
            <w:szCs w:val="27"/>
            <w:lang w:eastAsia="en-IN"/>
          </w:rPr>
          <w:t> Method Overloading and Method Overriding both are different OOP concepts and important also. Don’t be panic with their names it looks similar.</w:t>
        </w:r>
      </w:ins>
    </w:p>
    <w:p w:rsidR="003E7E55" w:rsidRPr="003E7E55" w:rsidRDefault="003E7E55" w:rsidP="003E7E55">
      <w:pPr>
        <w:pBdr>
          <w:left w:val="single" w:sz="18" w:space="8" w:color="FF6600"/>
        </w:pBdr>
        <w:shd w:val="clear" w:color="auto" w:fill="F5F5F5"/>
        <w:spacing w:after="150" w:line="240" w:lineRule="auto"/>
        <w:outlineLvl w:val="3"/>
        <w:rPr>
          <w:ins w:id="192" w:author="Unknown"/>
          <w:rFonts w:ascii="Source Sans Pro" w:eastAsia="Times New Roman" w:hAnsi="Source Sans Pro" w:cs="Times New Roman"/>
          <w:color w:val="1A212B"/>
          <w:sz w:val="35"/>
          <w:szCs w:val="35"/>
          <w:lang w:eastAsia="en-IN"/>
        </w:rPr>
      </w:pPr>
      <w:ins w:id="193" w:author="Unknown">
        <w:r w:rsidRPr="003E7E55">
          <w:rPr>
            <w:rFonts w:ascii="Source Sans Pro" w:eastAsia="Times New Roman" w:hAnsi="Source Sans Pro" w:cs="Times New Roman"/>
            <w:color w:val="1A212B"/>
            <w:sz w:val="35"/>
            <w:szCs w:val="35"/>
            <w:lang w:eastAsia="en-IN"/>
          </w:rPr>
          <w:t>9] Constructors:</w:t>
        </w:r>
      </w:ins>
    </w:p>
    <w:p w:rsidR="003E7E55" w:rsidRPr="003E7E55" w:rsidRDefault="003E7E55" w:rsidP="003E7E55">
      <w:pPr>
        <w:spacing w:after="300" w:line="240" w:lineRule="auto"/>
        <w:rPr>
          <w:ins w:id="194" w:author="Unknown"/>
          <w:rFonts w:ascii="Source Sans Pro" w:eastAsia="Times New Roman" w:hAnsi="Source Sans Pro" w:cs="Times New Roman"/>
          <w:color w:val="1A212B"/>
          <w:sz w:val="24"/>
          <w:szCs w:val="24"/>
          <w:lang w:eastAsia="en-IN"/>
        </w:rPr>
      </w:pPr>
      <w:ins w:id="195" w:author="Unknown">
        <w:r w:rsidRPr="003E7E55">
          <w:rPr>
            <w:rFonts w:ascii="Source Sans Pro" w:eastAsia="Times New Roman" w:hAnsi="Source Sans Pro" w:cs="Times New Roman"/>
            <w:color w:val="1A212B"/>
            <w:sz w:val="24"/>
            <w:szCs w:val="24"/>
            <w:lang w:eastAsia="en-IN"/>
          </w:rPr>
          <w:t>Constructors are special methods, used when instantiating a class. A constructor can never return anything, which is why you don’t have to define a return type for it.</w:t>
        </w:r>
      </w:ins>
    </w:p>
    <w:p w:rsidR="003E7E55" w:rsidRPr="003E7E55" w:rsidRDefault="003E7E55" w:rsidP="003E7E55">
      <w:pPr>
        <w:spacing w:after="300" w:line="240" w:lineRule="auto"/>
        <w:rPr>
          <w:ins w:id="196" w:author="Unknown"/>
          <w:rFonts w:ascii="Source Sans Pro" w:eastAsia="Times New Roman" w:hAnsi="Source Sans Pro" w:cs="Times New Roman"/>
          <w:color w:val="1A212B"/>
          <w:sz w:val="24"/>
          <w:szCs w:val="24"/>
          <w:lang w:eastAsia="en-IN"/>
        </w:rPr>
      </w:pPr>
      <w:ins w:id="197" w:author="Unknown">
        <w:r w:rsidRPr="003E7E55">
          <w:rPr>
            <w:rFonts w:ascii="Source Sans Pro" w:eastAsia="Times New Roman" w:hAnsi="Source Sans Pro" w:cs="Times New Roman"/>
            <w:color w:val="1A212B"/>
            <w:sz w:val="24"/>
            <w:szCs w:val="24"/>
            <w:lang w:eastAsia="en-IN"/>
          </w:rPr>
          <w:t>A normal method is defined like this:</w:t>
        </w:r>
      </w:ins>
    </w:p>
    <w:p w:rsidR="003E7E55" w:rsidRPr="003E7E55" w:rsidRDefault="003E7E55" w:rsidP="003E7E55">
      <w:pPr>
        <w:shd w:val="clear" w:color="auto" w:fill="F7F7F7"/>
        <w:spacing w:line="240" w:lineRule="auto"/>
        <w:rPr>
          <w:ins w:id="198" w:author="Unknown"/>
          <w:rFonts w:ascii="Source Sans Pro" w:eastAsia="Times New Roman" w:hAnsi="Source Sans Pro" w:cs="Times New Roman"/>
          <w:color w:val="1A212B"/>
          <w:sz w:val="24"/>
          <w:szCs w:val="24"/>
          <w:lang w:eastAsia="en-IN"/>
        </w:rPr>
      </w:pPr>
      <w:ins w:id="199"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200" w:author="Unknown"/>
          <w:rFonts w:ascii="Source Sans Pro" w:eastAsia="Times New Roman" w:hAnsi="Source Sans Pro" w:cs="Times New Roman"/>
          <w:color w:val="1A212B"/>
          <w:sz w:val="24"/>
          <w:szCs w:val="24"/>
          <w:lang w:eastAsia="en-IN"/>
        </w:rPr>
      </w:pPr>
      <w:ins w:id="201" w:author="Unknown">
        <w:r w:rsidRPr="003E7E55">
          <w:rPr>
            <w:rFonts w:ascii="Source Sans Pro" w:eastAsia="Times New Roman" w:hAnsi="Source Sans Pro" w:cs="Times New Roman"/>
            <w:color w:val="1A212B"/>
            <w:sz w:val="24"/>
            <w:szCs w:val="24"/>
            <w:lang w:eastAsia="en-IN"/>
          </w:rPr>
          <w:t>A simple constructor(without parameters) can be defined like this:</w:t>
        </w:r>
      </w:ins>
    </w:p>
    <w:p w:rsidR="003E7E55" w:rsidRPr="003E7E55" w:rsidRDefault="003E7E55" w:rsidP="003E7E55">
      <w:pPr>
        <w:shd w:val="clear" w:color="auto" w:fill="F7F7F7"/>
        <w:spacing w:line="240" w:lineRule="auto"/>
        <w:rPr>
          <w:ins w:id="202" w:author="Unknown"/>
          <w:rFonts w:ascii="Source Sans Pro" w:eastAsia="Times New Roman" w:hAnsi="Source Sans Pro" w:cs="Times New Roman"/>
          <w:color w:val="1A212B"/>
          <w:sz w:val="24"/>
          <w:szCs w:val="24"/>
          <w:lang w:eastAsia="en-IN"/>
        </w:rPr>
      </w:pPr>
      <w:ins w:id="203"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204" w:author="Unknown"/>
          <w:rFonts w:ascii="Source Sans Pro" w:eastAsia="Times New Roman" w:hAnsi="Source Sans Pro" w:cs="Times New Roman"/>
          <w:color w:val="1A212B"/>
          <w:sz w:val="24"/>
          <w:szCs w:val="24"/>
          <w:lang w:eastAsia="en-IN"/>
        </w:rPr>
      </w:pPr>
      <w:ins w:id="205" w:author="Unknown">
        <w:r w:rsidRPr="003E7E55">
          <w:rPr>
            <w:rFonts w:ascii="Source Sans Pro" w:eastAsia="Times New Roman" w:hAnsi="Source Sans Pro" w:cs="Times New Roman"/>
            <w:color w:val="1A212B"/>
            <w:sz w:val="24"/>
            <w:szCs w:val="24"/>
            <w:lang w:eastAsia="en-IN"/>
          </w:rPr>
          <w:t>And here is the example of parameterized constructor:</w:t>
        </w:r>
      </w:ins>
    </w:p>
    <w:p w:rsidR="003E7E55" w:rsidRPr="003E7E55" w:rsidRDefault="003E7E55" w:rsidP="003E7E55">
      <w:pPr>
        <w:shd w:val="clear" w:color="auto" w:fill="F7F7F7"/>
        <w:spacing w:after="0" w:line="240" w:lineRule="auto"/>
        <w:rPr>
          <w:ins w:id="206" w:author="Unknown"/>
          <w:rFonts w:ascii="Source Sans Pro" w:eastAsia="Times New Roman" w:hAnsi="Source Sans Pro" w:cs="Times New Roman"/>
          <w:color w:val="1A212B"/>
          <w:sz w:val="24"/>
          <w:szCs w:val="24"/>
          <w:lang w:eastAsia="en-IN"/>
        </w:rPr>
      </w:pPr>
      <w:ins w:id="207"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mileage;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private</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color;</w:t>
        </w:r>
      </w:ins>
    </w:p>
    <w:p w:rsidR="003E7E55" w:rsidRPr="003E7E55" w:rsidRDefault="003E7E55" w:rsidP="003E7E55">
      <w:pPr>
        <w:shd w:val="clear" w:color="auto" w:fill="F7F7F7"/>
        <w:spacing w:after="150" w:line="240" w:lineRule="auto"/>
        <w:rPr>
          <w:ins w:id="208" w:author="Unknown"/>
          <w:rFonts w:ascii="Source Sans Pro" w:eastAsia="Times New Roman" w:hAnsi="Source Sans Pro" w:cs="Times New Roman"/>
          <w:color w:val="1A212B"/>
          <w:sz w:val="24"/>
          <w:szCs w:val="24"/>
          <w:lang w:eastAsia="en-IN"/>
        </w:rPr>
      </w:pPr>
      <w:ins w:id="209" w:author="Unknown">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//constructor without parameter</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after="150" w:line="240" w:lineRule="auto"/>
        <w:rPr>
          <w:ins w:id="210" w:author="Unknown"/>
          <w:rFonts w:ascii="Source Sans Pro" w:eastAsia="Times New Roman" w:hAnsi="Source Sans Pro" w:cs="Times New Roman"/>
          <w:color w:val="1A212B"/>
          <w:sz w:val="24"/>
          <w:szCs w:val="24"/>
          <w:lang w:eastAsia="en-IN"/>
        </w:rPr>
      </w:pPr>
      <w:ins w:id="211"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bike(</w:t>
        </w:r>
        <w:r w:rsidRPr="003E7E55">
          <w:rPr>
            <w:rFonts w:ascii="Source Sans Pro" w:eastAsia="Times New Roman" w:hAnsi="Source Sans Pro" w:cs="Times New Roman"/>
            <w:color w:val="0000FF"/>
            <w:sz w:val="24"/>
            <w:szCs w:val="24"/>
            <w:lang w:eastAsia="en-IN"/>
          </w:rPr>
          <w:t>int</w:t>
        </w:r>
        <w:r w:rsidRPr="003E7E55">
          <w:rPr>
            <w:rFonts w:ascii="Source Sans Pro" w:eastAsia="Times New Roman" w:hAnsi="Source Sans Pro" w:cs="Times New Roman"/>
            <w:color w:val="1A212B"/>
            <w:sz w:val="24"/>
            <w:szCs w:val="24"/>
            <w:lang w:eastAsia="en-IN"/>
          </w:rPr>
          <w:t> mil, </w:t>
        </w:r>
        <w:r w:rsidRPr="003E7E55">
          <w:rPr>
            <w:rFonts w:ascii="Source Sans Pro" w:eastAsia="Times New Roman" w:hAnsi="Source Sans Pro" w:cs="Times New Roman"/>
            <w:color w:val="0000FF"/>
            <w:sz w:val="24"/>
            <w:szCs w:val="24"/>
            <w:lang w:eastAsia="en-IN"/>
          </w:rPr>
          <w:t>string</w:t>
        </w:r>
        <w:r w:rsidRPr="003E7E55">
          <w:rPr>
            <w:rFonts w:ascii="Source Sans Pro" w:eastAsia="Times New Roman" w:hAnsi="Source Sans Pro" w:cs="Times New Roman"/>
            <w:color w:val="1A212B"/>
            <w:sz w:val="24"/>
            <w:szCs w:val="24"/>
            <w:lang w:eastAsia="en-IN"/>
          </w:rPr>
          <w:t> col)</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//constructor with two parameters "mil" and "col"</w:t>
        </w:r>
        <w:r w:rsidRPr="003E7E55">
          <w:rPr>
            <w:rFonts w:ascii="Source Sans Pro" w:eastAsia="Times New Roman" w:hAnsi="Source Sans Pro" w:cs="Times New Roman"/>
            <w:color w:val="1A212B"/>
            <w:sz w:val="24"/>
            <w:szCs w:val="24"/>
            <w:lang w:eastAsia="en-IN"/>
          </w:rPr>
          <w:br/>
          <w:t>               mileage = mil;</w:t>
        </w:r>
        <w:r w:rsidRPr="003E7E55">
          <w:rPr>
            <w:rFonts w:ascii="Source Sans Pro" w:eastAsia="Times New Roman" w:hAnsi="Source Sans Pro" w:cs="Times New Roman"/>
            <w:color w:val="1A212B"/>
            <w:sz w:val="24"/>
            <w:szCs w:val="24"/>
            <w:lang w:eastAsia="en-IN"/>
          </w:rPr>
          <w:br/>
          <w:t>               color = col;</w:t>
        </w:r>
        <w:r w:rsidRPr="003E7E55">
          <w:rPr>
            <w:rFonts w:ascii="Source Sans Pro" w:eastAsia="Times New Roman" w:hAnsi="Source Sans Pro" w:cs="Times New Roman"/>
            <w:color w:val="1A212B"/>
            <w:sz w:val="24"/>
            <w:szCs w:val="24"/>
            <w:lang w:eastAsia="en-IN"/>
          </w:rPr>
          <w:br/>
          <w:t>       }</w:t>
        </w:r>
      </w:ins>
    </w:p>
    <w:p w:rsidR="003E7E55" w:rsidRPr="003E7E55" w:rsidRDefault="003E7E55" w:rsidP="003E7E55">
      <w:pPr>
        <w:shd w:val="clear" w:color="auto" w:fill="F7F7F7"/>
        <w:spacing w:line="240" w:lineRule="auto"/>
        <w:rPr>
          <w:ins w:id="212" w:author="Unknown"/>
          <w:rFonts w:ascii="Source Sans Pro" w:eastAsia="Times New Roman" w:hAnsi="Source Sans Pro" w:cs="Times New Roman"/>
          <w:color w:val="1A212B"/>
          <w:sz w:val="24"/>
          <w:szCs w:val="24"/>
          <w:lang w:eastAsia="en-IN"/>
        </w:rPr>
      </w:pPr>
      <w:ins w:id="213" w:author="Unknown">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void</w:t>
        </w:r>
        <w:r w:rsidRPr="003E7E55">
          <w:rPr>
            <w:rFonts w:ascii="Source Sans Pro" w:eastAsia="Times New Roman" w:hAnsi="Source Sans Pro" w:cs="Times New Roman"/>
            <w:color w:val="1A212B"/>
            <w:sz w:val="24"/>
            <w:szCs w:val="24"/>
            <w:lang w:eastAsia="en-IN"/>
          </w:rPr>
          <w:t> DisplayBikeData()</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2B91AF"/>
            <w:sz w:val="24"/>
            <w:szCs w:val="24"/>
            <w:lang w:eastAsia="en-IN"/>
          </w:rPr>
          <w:t>Console</w:t>
        </w:r>
        <w:r w:rsidRPr="003E7E55">
          <w:rPr>
            <w:rFonts w:ascii="Source Sans Pro" w:eastAsia="Times New Roman" w:hAnsi="Source Sans Pro" w:cs="Times New Roman"/>
            <w:color w:val="1A212B"/>
            <w:sz w:val="24"/>
            <w:szCs w:val="24"/>
            <w:lang w:eastAsia="en-IN"/>
          </w:rPr>
          <w:t>.WriteLine(</w:t>
        </w:r>
        <w:r w:rsidRPr="003E7E55">
          <w:rPr>
            <w:rFonts w:ascii="Source Sans Pro" w:eastAsia="Times New Roman" w:hAnsi="Source Sans Pro" w:cs="Times New Roman"/>
            <w:color w:val="A31515"/>
            <w:sz w:val="24"/>
            <w:szCs w:val="24"/>
            <w:lang w:eastAsia="en-IN"/>
          </w:rPr>
          <w:t>"Bike's Mileage is "</w:t>
        </w:r>
        <w:r w:rsidRPr="003E7E55">
          <w:rPr>
            <w:rFonts w:ascii="Source Sans Pro" w:eastAsia="Times New Roman" w:hAnsi="Source Sans Pro" w:cs="Times New Roman"/>
            <w:color w:val="1A212B"/>
            <w:sz w:val="24"/>
            <w:szCs w:val="24"/>
            <w:lang w:eastAsia="en-IN"/>
          </w:rPr>
          <w:t> + mileage + </w:t>
        </w:r>
        <w:r w:rsidRPr="003E7E55">
          <w:rPr>
            <w:rFonts w:ascii="Source Sans Pro" w:eastAsia="Times New Roman" w:hAnsi="Source Sans Pro" w:cs="Times New Roman"/>
            <w:color w:val="A31515"/>
            <w:sz w:val="24"/>
            <w:szCs w:val="24"/>
            <w:lang w:eastAsia="en-IN"/>
          </w:rPr>
          <w:t>" and color is "</w:t>
        </w:r>
        <w:r w:rsidRPr="003E7E55">
          <w:rPr>
            <w:rFonts w:ascii="Source Sans Pro" w:eastAsia="Times New Roman" w:hAnsi="Source Sans Pro" w:cs="Times New Roman"/>
            <w:color w:val="1A212B"/>
            <w:sz w:val="24"/>
            <w:szCs w:val="24"/>
            <w:lang w:eastAsia="en-IN"/>
          </w:rPr>
          <w:t> + color);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214" w:author="Unknown"/>
          <w:rFonts w:ascii="Source Sans Pro" w:eastAsia="Times New Roman" w:hAnsi="Source Sans Pro" w:cs="Times New Roman"/>
          <w:color w:val="1A212B"/>
          <w:sz w:val="24"/>
          <w:szCs w:val="24"/>
          <w:lang w:eastAsia="en-IN"/>
        </w:rPr>
      </w:pPr>
      <w:ins w:id="215" w:author="Unknown">
        <w:r w:rsidRPr="003E7E55">
          <w:rPr>
            <w:rFonts w:ascii="Source Sans Pro" w:eastAsia="Times New Roman" w:hAnsi="Source Sans Pro" w:cs="Times New Roman"/>
            <w:color w:val="1A212B"/>
            <w:sz w:val="24"/>
            <w:szCs w:val="24"/>
            <w:lang w:eastAsia="en-IN"/>
          </w:rPr>
          <w:t>Key points to note about constructor are:</w:t>
        </w:r>
      </w:ins>
    </w:p>
    <w:p w:rsidR="003E7E55" w:rsidRPr="003E7E55" w:rsidRDefault="003E7E55" w:rsidP="003E7E55">
      <w:pPr>
        <w:numPr>
          <w:ilvl w:val="0"/>
          <w:numId w:val="3"/>
        </w:numPr>
        <w:spacing w:before="100" w:beforeAutospacing="1" w:after="100" w:afterAutospacing="1" w:line="240" w:lineRule="auto"/>
        <w:ind w:left="600"/>
        <w:rPr>
          <w:ins w:id="216" w:author="Unknown"/>
          <w:rFonts w:ascii="Source Sans Pro" w:eastAsia="Times New Roman" w:hAnsi="Source Sans Pro" w:cs="Times New Roman"/>
          <w:color w:val="1A212B"/>
          <w:sz w:val="27"/>
          <w:szCs w:val="27"/>
          <w:lang w:eastAsia="en-IN"/>
        </w:rPr>
      </w:pPr>
      <w:ins w:id="217" w:author="Unknown">
        <w:r w:rsidRPr="003E7E55">
          <w:rPr>
            <w:rFonts w:ascii="Source Sans Pro" w:eastAsia="Times New Roman" w:hAnsi="Source Sans Pro" w:cs="Times New Roman"/>
            <w:color w:val="1A212B"/>
            <w:sz w:val="27"/>
            <w:szCs w:val="27"/>
            <w:lang w:eastAsia="en-IN"/>
          </w:rPr>
          <w:t>If no constructor defined then the CLR(Common Language Runtime) will provide an implicit constructor which is known as a </w:t>
        </w:r>
        <w:r w:rsidRPr="003E7E55">
          <w:rPr>
            <w:rFonts w:ascii="Source Sans Pro" w:eastAsia="Times New Roman" w:hAnsi="Source Sans Pro" w:cs="Times New Roman"/>
            <w:i/>
            <w:iCs/>
            <w:color w:val="1A212B"/>
            <w:sz w:val="27"/>
            <w:szCs w:val="27"/>
            <w:lang w:eastAsia="en-IN"/>
          </w:rPr>
          <w:t>Default Constructor</w:t>
        </w:r>
        <w:r w:rsidRPr="003E7E55">
          <w:rPr>
            <w:rFonts w:ascii="Source Sans Pro" w:eastAsia="Times New Roman" w:hAnsi="Source Sans Pro" w:cs="Times New Roman"/>
            <w:color w:val="1A212B"/>
            <w:sz w:val="27"/>
            <w:szCs w:val="27"/>
            <w:lang w:eastAsia="en-IN"/>
          </w:rPr>
          <w:t>.</w:t>
        </w:r>
      </w:ins>
    </w:p>
    <w:p w:rsidR="003E7E55" w:rsidRPr="003E7E55" w:rsidRDefault="003E7E55" w:rsidP="003E7E55">
      <w:pPr>
        <w:numPr>
          <w:ilvl w:val="0"/>
          <w:numId w:val="3"/>
        </w:numPr>
        <w:spacing w:before="100" w:beforeAutospacing="1" w:after="100" w:afterAutospacing="1" w:line="240" w:lineRule="auto"/>
        <w:ind w:left="600"/>
        <w:rPr>
          <w:ins w:id="218" w:author="Unknown"/>
          <w:rFonts w:ascii="Source Sans Pro" w:eastAsia="Times New Roman" w:hAnsi="Source Sans Pro" w:cs="Times New Roman"/>
          <w:color w:val="1A212B"/>
          <w:sz w:val="27"/>
          <w:szCs w:val="27"/>
          <w:lang w:eastAsia="en-IN"/>
        </w:rPr>
      </w:pPr>
      <w:ins w:id="219" w:author="Unknown">
        <w:r w:rsidRPr="003E7E55">
          <w:rPr>
            <w:rFonts w:ascii="Source Sans Pro" w:eastAsia="Times New Roman" w:hAnsi="Source Sans Pro" w:cs="Times New Roman"/>
            <w:color w:val="1A212B"/>
            <w:sz w:val="27"/>
            <w:szCs w:val="27"/>
            <w:lang w:eastAsia="en-IN"/>
          </w:rPr>
          <w:t>Constructor doesn’t return a value.</w:t>
        </w:r>
      </w:ins>
    </w:p>
    <w:p w:rsidR="003E7E55" w:rsidRPr="003E7E55" w:rsidRDefault="003E7E55" w:rsidP="003E7E55">
      <w:pPr>
        <w:numPr>
          <w:ilvl w:val="0"/>
          <w:numId w:val="3"/>
        </w:numPr>
        <w:spacing w:before="100" w:beforeAutospacing="1" w:after="100" w:afterAutospacing="1" w:line="240" w:lineRule="auto"/>
        <w:ind w:left="600"/>
        <w:rPr>
          <w:ins w:id="220" w:author="Unknown"/>
          <w:rFonts w:ascii="Source Sans Pro" w:eastAsia="Times New Roman" w:hAnsi="Source Sans Pro" w:cs="Times New Roman"/>
          <w:color w:val="1A212B"/>
          <w:sz w:val="27"/>
          <w:szCs w:val="27"/>
          <w:lang w:eastAsia="en-IN"/>
        </w:rPr>
      </w:pPr>
      <w:ins w:id="221" w:author="Unknown">
        <w:r w:rsidRPr="003E7E55">
          <w:rPr>
            <w:rFonts w:ascii="Source Sans Pro" w:eastAsia="Times New Roman" w:hAnsi="Source Sans Pro" w:cs="Times New Roman"/>
            <w:color w:val="1A212B"/>
            <w:sz w:val="27"/>
            <w:szCs w:val="27"/>
            <w:lang w:eastAsia="en-IN"/>
          </w:rPr>
          <w:t>Constructors can be overloaded.</w:t>
        </w:r>
      </w:ins>
    </w:p>
    <w:p w:rsidR="003E7E55" w:rsidRPr="003E7E55" w:rsidRDefault="003E7E55" w:rsidP="003E7E55">
      <w:pPr>
        <w:numPr>
          <w:ilvl w:val="0"/>
          <w:numId w:val="3"/>
        </w:numPr>
        <w:spacing w:before="100" w:beforeAutospacing="1" w:after="100" w:afterAutospacing="1" w:line="240" w:lineRule="auto"/>
        <w:ind w:left="600"/>
        <w:rPr>
          <w:ins w:id="222" w:author="Unknown"/>
          <w:rFonts w:ascii="Source Sans Pro" w:eastAsia="Times New Roman" w:hAnsi="Source Sans Pro" w:cs="Times New Roman"/>
          <w:color w:val="1A212B"/>
          <w:sz w:val="27"/>
          <w:szCs w:val="27"/>
          <w:lang w:eastAsia="en-IN"/>
        </w:rPr>
      </w:pPr>
      <w:ins w:id="223" w:author="Unknown">
        <w:r w:rsidRPr="003E7E55">
          <w:rPr>
            <w:rFonts w:ascii="Source Sans Pro" w:eastAsia="Times New Roman" w:hAnsi="Source Sans Pro" w:cs="Times New Roman"/>
            <w:color w:val="1A212B"/>
            <w:sz w:val="27"/>
            <w:szCs w:val="27"/>
            <w:lang w:eastAsia="en-IN"/>
          </w:rPr>
          <w:t>A class can have any number of constructors and they vary with the number of arguments that are passed, which is they should have different parameters or signatures.</w:t>
        </w:r>
      </w:ins>
    </w:p>
    <w:p w:rsidR="003E7E55" w:rsidRPr="003E7E55" w:rsidRDefault="003E7E55" w:rsidP="003E7E55">
      <w:pPr>
        <w:numPr>
          <w:ilvl w:val="0"/>
          <w:numId w:val="3"/>
        </w:numPr>
        <w:spacing w:before="100" w:beforeAutospacing="1" w:after="100" w:afterAutospacing="1" w:line="240" w:lineRule="auto"/>
        <w:ind w:left="600"/>
        <w:rPr>
          <w:ins w:id="224" w:author="Unknown"/>
          <w:rFonts w:ascii="Source Sans Pro" w:eastAsia="Times New Roman" w:hAnsi="Source Sans Pro" w:cs="Times New Roman"/>
          <w:color w:val="1A212B"/>
          <w:sz w:val="27"/>
          <w:szCs w:val="27"/>
          <w:lang w:eastAsia="en-IN"/>
        </w:rPr>
      </w:pPr>
      <w:ins w:id="225" w:author="Unknown">
        <w:r w:rsidRPr="003E7E55">
          <w:rPr>
            <w:rFonts w:ascii="Source Sans Pro" w:eastAsia="Times New Roman" w:hAnsi="Source Sans Pro" w:cs="Times New Roman"/>
            <w:color w:val="1A212B"/>
            <w:sz w:val="27"/>
            <w:szCs w:val="27"/>
            <w:lang w:eastAsia="en-IN"/>
          </w:rPr>
          <w:t>We don’t use references or pointers on constructors because their addresses cannot be taken.</w:t>
        </w:r>
      </w:ins>
    </w:p>
    <w:p w:rsidR="003E7E55" w:rsidRPr="003E7E55" w:rsidRDefault="003E7E55" w:rsidP="003E7E55">
      <w:pPr>
        <w:numPr>
          <w:ilvl w:val="0"/>
          <w:numId w:val="3"/>
        </w:numPr>
        <w:spacing w:before="100" w:beforeAutospacing="1" w:after="100" w:afterAutospacing="1" w:line="240" w:lineRule="auto"/>
        <w:ind w:left="600"/>
        <w:rPr>
          <w:ins w:id="226" w:author="Unknown"/>
          <w:rFonts w:ascii="Source Sans Pro" w:eastAsia="Times New Roman" w:hAnsi="Source Sans Pro" w:cs="Times New Roman"/>
          <w:color w:val="1A212B"/>
          <w:sz w:val="27"/>
          <w:szCs w:val="27"/>
          <w:lang w:eastAsia="en-IN"/>
        </w:rPr>
      </w:pPr>
      <w:ins w:id="227" w:author="Unknown">
        <w:r w:rsidRPr="003E7E55">
          <w:rPr>
            <w:rFonts w:ascii="Source Sans Pro" w:eastAsia="Times New Roman" w:hAnsi="Source Sans Pro" w:cs="Times New Roman"/>
            <w:color w:val="1A212B"/>
            <w:sz w:val="27"/>
            <w:szCs w:val="27"/>
            <w:lang w:eastAsia="en-IN"/>
          </w:rPr>
          <w:t>Constructor doesn’t be declared with the </w:t>
        </w:r>
        <w:r w:rsidRPr="003E7E55">
          <w:rPr>
            <w:rFonts w:ascii="Source Sans Pro" w:eastAsia="Times New Roman" w:hAnsi="Source Sans Pro" w:cs="Times New Roman"/>
            <w:i/>
            <w:iCs/>
            <w:color w:val="1A212B"/>
            <w:sz w:val="27"/>
            <w:szCs w:val="27"/>
            <w:lang w:eastAsia="en-IN"/>
          </w:rPr>
          <w:t>virtual</w:t>
        </w:r>
        <w:r w:rsidRPr="003E7E55">
          <w:rPr>
            <w:rFonts w:ascii="Source Sans Pro" w:eastAsia="Times New Roman" w:hAnsi="Source Sans Pro" w:cs="Times New Roman"/>
            <w:color w:val="1A212B"/>
            <w:sz w:val="27"/>
            <w:szCs w:val="27"/>
            <w:lang w:eastAsia="en-IN"/>
          </w:rPr>
          <w:t> keyword.</w:t>
        </w:r>
      </w:ins>
    </w:p>
    <w:p w:rsidR="003E7E55" w:rsidRPr="003E7E55" w:rsidRDefault="003E7E55" w:rsidP="003E7E55">
      <w:pPr>
        <w:pBdr>
          <w:left w:val="single" w:sz="18" w:space="8" w:color="FF6600"/>
        </w:pBdr>
        <w:shd w:val="clear" w:color="auto" w:fill="F5F5F5"/>
        <w:spacing w:after="150" w:line="240" w:lineRule="auto"/>
        <w:outlineLvl w:val="3"/>
        <w:rPr>
          <w:ins w:id="228" w:author="Unknown"/>
          <w:rFonts w:ascii="Source Sans Pro" w:eastAsia="Times New Roman" w:hAnsi="Source Sans Pro" w:cs="Times New Roman"/>
          <w:color w:val="1A212B"/>
          <w:sz w:val="35"/>
          <w:szCs w:val="35"/>
          <w:lang w:eastAsia="en-IN"/>
        </w:rPr>
      </w:pPr>
      <w:ins w:id="229" w:author="Unknown">
        <w:r w:rsidRPr="003E7E55">
          <w:rPr>
            <w:rFonts w:ascii="Source Sans Pro" w:eastAsia="Times New Roman" w:hAnsi="Source Sans Pro" w:cs="Times New Roman"/>
            <w:color w:val="1A212B"/>
            <w:sz w:val="35"/>
            <w:szCs w:val="35"/>
            <w:lang w:eastAsia="en-IN"/>
          </w:rPr>
          <w:t>10] Destructors:</w:t>
        </w:r>
      </w:ins>
    </w:p>
    <w:p w:rsidR="003E7E55" w:rsidRPr="003E7E55" w:rsidRDefault="003E7E55" w:rsidP="003E7E55">
      <w:pPr>
        <w:spacing w:after="300" w:line="240" w:lineRule="auto"/>
        <w:rPr>
          <w:ins w:id="230" w:author="Unknown"/>
          <w:rFonts w:ascii="Source Sans Pro" w:eastAsia="Times New Roman" w:hAnsi="Source Sans Pro" w:cs="Times New Roman"/>
          <w:color w:val="1A212B"/>
          <w:sz w:val="24"/>
          <w:szCs w:val="24"/>
          <w:lang w:eastAsia="en-IN"/>
        </w:rPr>
      </w:pPr>
      <w:ins w:id="231" w:author="Unknown">
        <w:r w:rsidRPr="003E7E55">
          <w:rPr>
            <w:rFonts w:ascii="Source Sans Pro" w:eastAsia="Times New Roman" w:hAnsi="Source Sans Pro" w:cs="Times New Roman"/>
            <w:color w:val="1A212B"/>
            <w:sz w:val="24"/>
            <w:szCs w:val="24"/>
            <w:lang w:eastAsia="en-IN"/>
          </w:rPr>
          <w:t>Since garbage cleanup is automatic system, framework will free the objects that are no longer in use BUT there may be times where we need to do some manual cleanup. In this case we can use Destructor, which is used to destroy the objects that we no longer want to use.</w:t>
        </w:r>
      </w:ins>
    </w:p>
    <w:p w:rsidR="003E7E55" w:rsidRPr="003E7E55" w:rsidRDefault="003E7E55" w:rsidP="003E7E55">
      <w:pPr>
        <w:spacing w:after="300" w:line="240" w:lineRule="auto"/>
        <w:rPr>
          <w:ins w:id="232" w:author="Unknown"/>
          <w:rFonts w:ascii="Source Sans Pro" w:eastAsia="Times New Roman" w:hAnsi="Source Sans Pro" w:cs="Times New Roman"/>
          <w:color w:val="1A212B"/>
          <w:sz w:val="24"/>
          <w:szCs w:val="24"/>
          <w:lang w:eastAsia="en-IN"/>
        </w:rPr>
      </w:pPr>
      <w:ins w:id="233" w:author="Unknown">
        <w:r w:rsidRPr="003E7E55">
          <w:rPr>
            <w:rFonts w:ascii="Source Sans Pro" w:eastAsia="Times New Roman" w:hAnsi="Source Sans Pro" w:cs="Times New Roman"/>
            <w:color w:val="1A212B"/>
            <w:sz w:val="24"/>
            <w:szCs w:val="24"/>
            <w:lang w:eastAsia="en-IN"/>
          </w:rPr>
          <w:t>A destructor method called once an object is disposed, can be used to cleanup resources used by the object. Destructors don’t look very much like other methods.</w:t>
        </w:r>
      </w:ins>
    </w:p>
    <w:p w:rsidR="003E7E55" w:rsidRPr="003E7E55" w:rsidRDefault="003E7E55" w:rsidP="003E7E55">
      <w:pPr>
        <w:spacing w:after="300" w:line="240" w:lineRule="auto"/>
        <w:rPr>
          <w:ins w:id="234" w:author="Unknown"/>
          <w:rFonts w:ascii="Source Sans Pro" w:eastAsia="Times New Roman" w:hAnsi="Source Sans Pro" w:cs="Times New Roman"/>
          <w:color w:val="1A212B"/>
          <w:sz w:val="24"/>
          <w:szCs w:val="24"/>
          <w:lang w:eastAsia="en-IN"/>
        </w:rPr>
      </w:pPr>
      <w:ins w:id="235" w:author="Unknown">
        <w:r w:rsidRPr="003E7E55">
          <w:rPr>
            <w:rFonts w:ascii="Source Sans Pro" w:eastAsia="Times New Roman" w:hAnsi="Source Sans Pro" w:cs="Times New Roman"/>
            <w:color w:val="1A212B"/>
            <w:sz w:val="24"/>
            <w:szCs w:val="24"/>
            <w:lang w:eastAsia="en-IN"/>
          </w:rPr>
          <w:t>Here is an example of a destructor for our Bike class:</w:t>
        </w:r>
      </w:ins>
    </w:p>
    <w:p w:rsidR="003E7E55" w:rsidRPr="003E7E55" w:rsidRDefault="003E7E55" w:rsidP="003E7E55">
      <w:pPr>
        <w:shd w:val="clear" w:color="auto" w:fill="F7F7F7"/>
        <w:spacing w:line="240" w:lineRule="auto"/>
        <w:rPr>
          <w:ins w:id="236" w:author="Unknown"/>
          <w:rFonts w:ascii="Source Sans Pro" w:eastAsia="Times New Roman" w:hAnsi="Source Sans Pro" w:cs="Times New Roman"/>
          <w:color w:val="1A212B"/>
          <w:sz w:val="24"/>
          <w:szCs w:val="24"/>
          <w:lang w:eastAsia="en-IN"/>
        </w:rPr>
      </w:pPr>
      <w:ins w:id="237" w:author="Unknown">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0000FF"/>
            <w:sz w:val="24"/>
            <w:szCs w:val="24"/>
            <w:lang w:eastAsia="en-IN"/>
          </w:rPr>
          <w:t>class</w:t>
        </w:r>
        <w:r w:rsidRPr="003E7E55">
          <w:rPr>
            <w:rFonts w:ascii="Source Sans Pro" w:eastAsia="Times New Roman" w:hAnsi="Source Sans Pro" w:cs="Times New Roman"/>
            <w:color w:val="1A212B"/>
            <w:sz w:val="24"/>
            <w:szCs w:val="24"/>
            <w:lang w:eastAsia="en-IN"/>
          </w:rPr>
          <w:t> </w:t>
        </w:r>
        <w:r w:rsidRPr="003E7E55">
          <w:rPr>
            <w:rFonts w:ascii="Source Sans Pro" w:eastAsia="Times New Roman" w:hAnsi="Source Sans Pro" w:cs="Times New Roman"/>
            <w:color w:val="2B91AF"/>
            <w:sz w:val="24"/>
            <w:szCs w:val="24"/>
            <w:lang w:eastAsia="en-IN"/>
          </w:rPr>
          <w:t>Bike</w:t>
        </w:r>
        <w:r w:rsidRPr="003E7E55">
          <w:rPr>
            <w:rFonts w:ascii="Source Sans Pro" w:eastAsia="Times New Roman" w:hAnsi="Source Sans Pro" w:cs="Times New Roman"/>
            <w:color w:val="1A212B"/>
            <w:sz w:val="24"/>
            <w:szCs w:val="24"/>
            <w:lang w:eastAsia="en-IN"/>
          </w:rPr>
          <w:br/>
          <w:t>{</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00FF"/>
            <w:sz w:val="24"/>
            <w:szCs w:val="24"/>
            <w:lang w:eastAsia="en-IN"/>
          </w:rPr>
          <w:t>public</w:t>
        </w:r>
        <w:r w:rsidRPr="003E7E55">
          <w:rPr>
            <w:rFonts w:ascii="Source Sans Pro" w:eastAsia="Times New Roman" w:hAnsi="Source Sans Pro" w:cs="Times New Roman"/>
            <w:color w:val="1A212B"/>
            <w:sz w:val="24"/>
            <w:szCs w:val="24"/>
            <w:lang w:eastAsia="en-IN"/>
          </w:rPr>
          <w:t> Bike()</w:t>
        </w:r>
        <w:r w:rsidRPr="003E7E55">
          <w:rPr>
            <w:rFonts w:ascii="Source Sans Pro" w:eastAsia="Times New Roman" w:hAnsi="Source Sans Pro" w:cs="Times New Roman"/>
            <w:color w:val="1A212B"/>
            <w:sz w:val="24"/>
            <w:szCs w:val="24"/>
            <w:lang w:eastAsia="en-IN"/>
          </w:rPr>
          <w:br/>
        </w:r>
        <w:r w:rsidRPr="003E7E55">
          <w:rPr>
            <w:rFonts w:ascii="Source Sans Pro" w:eastAsia="Times New Roman" w:hAnsi="Source Sans Pro" w:cs="Times New Roman"/>
            <w:color w:val="1A212B"/>
            <w:sz w:val="24"/>
            <w:szCs w:val="24"/>
            <w:lang w:eastAsia="en-IN"/>
          </w:rPr>
          <w:lastRenderedPageBreak/>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//Constructor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~Bike()</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008000"/>
            <w:sz w:val="24"/>
            <w:szCs w:val="24"/>
            <w:lang w:eastAsia="en-IN"/>
          </w:rPr>
          <w:t>//Destructor</w:t>
        </w:r>
        <w:r w:rsidRPr="003E7E55">
          <w:rPr>
            <w:rFonts w:ascii="Source Sans Pro" w:eastAsia="Times New Roman" w:hAnsi="Source Sans Pro" w:cs="Times New Roman"/>
            <w:color w:val="1A212B"/>
            <w:sz w:val="24"/>
            <w:szCs w:val="24"/>
            <w:lang w:eastAsia="en-IN"/>
          </w:rPr>
          <w:br/>
          <w:t>       }</w:t>
        </w:r>
        <w:r w:rsidRPr="003E7E55">
          <w:rPr>
            <w:rFonts w:ascii="Source Sans Pro" w:eastAsia="Times New Roman" w:hAnsi="Source Sans Pro" w:cs="Times New Roman"/>
            <w:color w:val="1A212B"/>
            <w:sz w:val="24"/>
            <w:szCs w:val="24"/>
            <w:lang w:eastAsia="en-IN"/>
          </w:rPr>
          <w:br/>
          <w:t>}</w:t>
        </w:r>
      </w:ins>
    </w:p>
    <w:p w:rsidR="003E7E55" w:rsidRPr="003E7E55" w:rsidRDefault="003E7E55" w:rsidP="003E7E55">
      <w:pPr>
        <w:spacing w:after="300" w:line="240" w:lineRule="auto"/>
        <w:rPr>
          <w:ins w:id="238" w:author="Unknown"/>
          <w:rFonts w:ascii="Source Sans Pro" w:eastAsia="Times New Roman" w:hAnsi="Source Sans Pro" w:cs="Times New Roman"/>
          <w:color w:val="1A212B"/>
          <w:sz w:val="24"/>
          <w:szCs w:val="24"/>
          <w:lang w:eastAsia="en-IN"/>
        </w:rPr>
      </w:pPr>
      <w:ins w:id="239" w:author="Unknown">
        <w:r w:rsidRPr="003E7E55">
          <w:rPr>
            <w:rFonts w:ascii="Source Sans Pro" w:eastAsia="Times New Roman" w:hAnsi="Source Sans Pro" w:cs="Times New Roman"/>
            <w:color w:val="1A212B"/>
            <w:sz w:val="24"/>
            <w:szCs w:val="24"/>
            <w:lang w:eastAsia="en-IN"/>
          </w:rPr>
          <w:t>Once the class object is instantiated, </w:t>
        </w:r>
        <w:r w:rsidRPr="003E7E55">
          <w:rPr>
            <w:rFonts w:ascii="Source Sans Pro" w:eastAsia="Times New Roman" w:hAnsi="Source Sans Pro" w:cs="Times New Roman"/>
            <w:i/>
            <w:iCs/>
            <w:color w:val="1A212B"/>
            <w:sz w:val="24"/>
            <w:szCs w:val="24"/>
            <w:lang w:eastAsia="en-IN"/>
          </w:rPr>
          <w:t>Constructor</w:t>
        </w:r>
        <w:r w:rsidRPr="003E7E55">
          <w:rPr>
            <w:rFonts w:ascii="Source Sans Pro" w:eastAsia="Times New Roman" w:hAnsi="Source Sans Pro" w:cs="Times New Roman"/>
            <w:color w:val="1A212B"/>
            <w:sz w:val="24"/>
            <w:szCs w:val="24"/>
            <w:lang w:eastAsia="en-IN"/>
          </w:rPr>
          <w:t> will be called and when object is collected by the garbage collector, </w:t>
        </w:r>
        <w:r w:rsidRPr="003E7E55">
          <w:rPr>
            <w:rFonts w:ascii="Source Sans Pro" w:eastAsia="Times New Roman" w:hAnsi="Source Sans Pro" w:cs="Times New Roman"/>
            <w:i/>
            <w:iCs/>
            <w:color w:val="1A212B"/>
            <w:sz w:val="24"/>
            <w:szCs w:val="24"/>
            <w:lang w:eastAsia="en-IN"/>
          </w:rPr>
          <w:t>Destructor</w:t>
        </w:r>
        <w:r w:rsidRPr="003E7E55">
          <w:rPr>
            <w:rFonts w:ascii="Source Sans Pro" w:eastAsia="Times New Roman" w:hAnsi="Source Sans Pro" w:cs="Times New Roman"/>
            <w:color w:val="1A212B"/>
            <w:sz w:val="24"/>
            <w:szCs w:val="24"/>
            <w:lang w:eastAsia="en-IN"/>
          </w:rPr>
          <w:t> method will be called.</w:t>
        </w:r>
      </w:ins>
    </w:p>
    <w:p w:rsidR="00297CF2" w:rsidRDefault="003E7E55">
      <w:bookmarkStart w:id="240" w:name="_GoBack"/>
      <w:bookmarkEnd w:id="240"/>
    </w:p>
    <w:sectPr w:rsidR="00297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C3798"/>
    <w:multiLevelType w:val="multilevel"/>
    <w:tmpl w:val="0E5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92499"/>
    <w:multiLevelType w:val="multilevel"/>
    <w:tmpl w:val="8A5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2243E"/>
    <w:multiLevelType w:val="multilevel"/>
    <w:tmpl w:val="36AE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E55"/>
    <w:rsid w:val="003E7E55"/>
    <w:rsid w:val="004707F8"/>
    <w:rsid w:val="00B0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7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E7E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7E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E7E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7E55"/>
    <w:rPr>
      <w:rFonts w:ascii="Times New Roman" w:eastAsia="Times New Roman" w:hAnsi="Times New Roman" w:cs="Times New Roman"/>
      <w:b/>
      <w:bCs/>
      <w:sz w:val="24"/>
      <w:szCs w:val="24"/>
      <w:lang w:eastAsia="en-IN"/>
    </w:rPr>
  </w:style>
  <w:style w:type="paragraph" w:customStyle="1" w:styleId="site-title">
    <w:name w:val="site-title"/>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7E55"/>
    <w:rPr>
      <w:color w:val="0000FF"/>
      <w:u w:val="single"/>
    </w:rPr>
  </w:style>
  <w:style w:type="character" w:styleId="FollowedHyperlink">
    <w:name w:val="FollowedHyperlink"/>
    <w:basedOn w:val="DefaultParagraphFont"/>
    <w:uiPriority w:val="99"/>
    <w:semiHidden/>
    <w:unhideWhenUsed/>
    <w:rsid w:val="003E7E55"/>
    <w:rPr>
      <w:color w:val="800080"/>
      <w:u w:val="single"/>
    </w:rPr>
  </w:style>
  <w:style w:type="paragraph" w:customStyle="1" w:styleId="site-description">
    <w:name w:val="site-description"/>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E7E55"/>
  </w:style>
  <w:style w:type="character" w:customStyle="1" w:styleId="breadcrumb-link-wrap">
    <w:name w:val="breadcrumb-link-wrap"/>
    <w:basedOn w:val="DefaultParagraphFont"/>
    <w:rsid w:val="003E7E55"/>
  </w:style>
  <w:style w:type="paragraph" w:customStyle="1" w:styleId="entry-meta">
    <w:name w:val="entry-meta"/>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avatar">
    <w:name w:val="author-avatar"/>
    <w:basedOn w:val="DefaultParagraphFont"/>
    <w:rsid w:val="003E7E55"/>
  </w:style>
  <w:style w:type="character" w:customStyle="1" w:styleId="entry-author">
    <w:name w:val="entry-author"/>
    <w:basedOn w:val="DefaultParagraphFont"/>
    <w:rsid w:val="003E7E55"/>
  </w:style>
  <w:style w:type="character" w:customStyle="1" w:styleId="entry-author-name">
    <w:name w:val="entry-author-name"/>
    <w:basedOn w:val="DefaultParagraphFont"/>
    <w:rsid w:val="003E7E55"/>
  </w:style>
  <w:style w:type="character" w:customStyle="1" w:styleId="entry-categories">
    <w:name w:val="entry-categories"/>
    <w:basedOn w:val="DefaultParagraphFont"/>
    <w:rsid w:val="003E7E55"/>
  </w:style>
  <w:style w:type="paragraph" w:styleId="NormalWeb">
    <w:name w:val="Normal (Web)"/>
    <w:basedOn w:val="Normal"/>
    <w:uiPriority w:val="99"/>
    <w:semiHidden/>
    <w:unhideWhenUsed/>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0000ff">
    <w:name w:val="c0000ff"/>
    <w:basedOn w:val="DefaultParagraphFont"/>
    <w:rsid w:val="003E7E55"/>
  </w:style>
  <w:style w:type="character" w:customStyle="1" w:styleId="c2b91af">
    <w:name w:val="c2b91af"/>
    <w:basedOn w:val="DefaultParagraphFont"/>
    <w:rsid w:val="003E7E55"/>
  </w:style>
  <w:style w:type="character" w:customStyle="1" w:styleId="c008000">
    <w:name w:val="c008000"/>
    <w:basedOn w:val="DefaultParagraphFont"/>
    <w:rsid w:val="003E7E55"/>
  </w:style>
  <w:style w:type="character" w:customStyle="1" w:styleId="ca31515">
    <w:name w:val="ca31515"/>
    <w:basedOn w:val="DefaultParagraphFont"/>
    <w:rsid w:val="003E7E55"/>
  </w:style>
  <w:style w:type="character" w:styleId="Emphasis">
    <w:name w:val="Emphasis"/>
    <w:basedOn w:val="DefaultParagraphFont"/>
    <w:uiPriority w:val="20"/>
    <w:qFormat/>
    <w:rsid w:val="003E7E55"/>
    <w:rPr>
      <w:i/>
      <w:iCs/>
    </w:rPr>
  </w:style>
  <w:style w:type="paragraph" w:styleId="BalloonText">
    <w:name w:val="Balloon Text"/>
    <w:basedOn w:val="Normal"/>
    <w:link w:val="BalloonTextChar"/>
    <w:uiPriority w:val="99"/>
    <w:semiHidden/>
    <w:unhideWhenUsed/>
    <w:rsid w:val="003E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7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E7E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7E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5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E7E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7E55"/>
    <w:rPr>
      <w:rFonts w:ascii="Times New Roman" w:eastAsia="Times New Roman" w:hAnsi="Times New Roman" w:cs="Times New Roman"/>
      <w:b/>
      <w:bCs/>
      <w:sz w:val="24"/>
      <w:szCs w:val="24"/>
      <w:lang w:eastAsia="en-IN"/>
    </w:rPr>
  </w:style>
  <w:style w:type="paragraph" w:customStyle="1" w:styleId="site-title">
    <w:name w:val="site-title"/>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7E55"/>
    <w:rPr>
      <w:color w:val="0000FF"/>
      <w:u w:val="single"/>
    </w:rPr>
  </w:style>
  <w:style w:type="character" w:styleId="FollowedHyperlink">
    <w:name w:val="FollowedHyperlink"/>
    <w:basedOn w:val="DefaultParagraphFont"/>
    <w:uiPriority w:val="99"/>
    <w:semiHidden/>
    <w:unhideWhenUsed/>
    <w:rsid w:val="003E7E55"/>
    <w:rPr>
      <w:color w:val="800080"/>
      <w:u w:val="single"/>
    </w:rPr>
  </w:style>
  <w:style w:type="paragraph" w:customStyle="1" w:styleId="site-description">
    <w:name w:val="site-description"/>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E7E55"/>
  </w:style>
  <w:style w:type="character" w:customStyle="1" w:styleId="breadcrumb-link-wrap">
    <w:name w:val="breadcrumb-link-wrap"/>
    <w:basedOn w:val="DefaultParagraphFont"/>
    <w:rsid w:val="003E7E55"/>
  </w:style>
  <w:style w:type="paragraph" w:customStyle="1" w:styleId="entry-meta">
    <w:name w:val="entry-meta"/>
    <w:basedOn w:val="Normal"/>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avatar">
    <w:name w:val="author-avatar"/>
    <w:basedOn w:val="DefaultParagraphFont"/>
    <w:rsid w:val="003E7E55"/>
  </w:style>
  <w:style w:type="character" w:customStyle="1" w:styleId="entry-author">
    <w:name w:val="entry-author"/>
    <w:basedOn w:val="DefaultParagraphFont"/>
    <w:rsid w:val="003E7E55"/>
  </w:style>
  <w:style w:type="character" w:customStyle="1" w:styleId="entry-author-name">
    <w:name w:val="entry-author-name"/>
    <w:basedOn w:val="DefaultParagraphFont"/>
    <w:rsid w:val="003E7E55"/>
  </w:style>
  <w:style w:type="character" w:customStyle="1" w:styleId="entry-categories">
    <w:name w:val="entry-categories"/>
    <w:basedOn w:val="DefaultParagraphFont"/>
    <w:rsid w:val="003E7E55"/>
  </w:style>
  <w:style w:type="paragraph" w:styleId="NormalWeb">
    <w:name w:val="Normal (Web)"/>
    <w:basedOn w:val="Normal"/>
    <w:uiPriority w:val="99"/>
    <w:semiHidden/>
    <w:unhideWhenUsed/>
    <w:rsid w:val="003E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0000ff">
    <w:name w:val="c0000ff"/>
    <w:basedOn w:val="DefaultParagraphFont"/>
    <w:rsid w:val="003E7E55"/>
  </w:style>
  <w:style w:type="character" w:customStyle="1" w:styleId="c2b91af">
    <w:name w:val="c2b91af"/>
    <w:basedOn w:val="DefaultParagraphFont"/>
    <w:rsid w:val="003E7E55"/>
  </w:style>
  <w:style w:type="character" w:customStyle="1" w:styleId="c008000">
    <w:name w:val="c008000"/>
    <w:basedOn w:val="DefaultParagraphFont"/>
    <w:rsid w:val="003E7E55"/>
  </w:style>
  <w:style w:type="character" w:customStyle="1" w:styleId="ca31515">
    <w:name w:val="ca31515"/>
    <w:basedOn w:val="DefaultParagraphFont"/>
    <w:rsid w:val="003E7E55"/>
  </w:style>
  <w:style w:type="character" w:styleId="Emphasis">
    <w:name w:val="Emphasis"/>
    <w:basedOn w:val="DefaultParagraphFont"/>
    <w:uiPriority w:val="20"/>
    <w:qFormat/>
    <w:rsid w:val="003E7E55"/>
    <w:rPr>
      <w:i/>
      <w:iCs/>
    </w:rPr>
  </w:style>
  <w:style w:type="paragraph" w:styleId="BalloonText">
    <w:name w:val="Balloon Text"/>
    <w:basedOn w:val="Normal"/>
    <w:link w:val="BalloonTextChar"/>
    <w:uiPriority w:val="99"/>
    <w:semiHidden/>
    <w:unhideWhenUsed/>
    <w:rsid w:val="003E7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E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4741">
      <w:bodyDiv w:val="1"/>
      <w:marLeft w:val="0"/>
      <w:marRight w:val="0"/>
      <w:marTop w:val="0"/>
      <w:marBottom w:val="0"/>
      <w:divBdr>
        <w:top w:val="none" w:sz="0" w:space="0" w:color="auto"/>
        <w:left w:val="none" w:sz="0" w:space="0" w:color="auto"/>
        <w:bottom w:val="none" w:sz="0" w:space="0" w:color="auto"/>
        <w:right w:val="none" w:sz="0" w:space="0" w:color="auto"/>
      </w:divBdr>
      <w:divsChild>
        <w:div w:id="1669600930">
          <w:marLeft w:val="0"/>
          <w:marRight w:val="0"/>
          <w:marTop w:val="0"/>
          <w:marBottom w:val="0"/>
          <w:divBdr>
            <w:top w:val="none" w:sz="0" w:space="0" w:color="auto"/>
            <w:left w:val="none" w:sz="0" w:space="0" w:color="auto"/>
            <w:bottom w:val="none" w:sz="0" w:space="0" w:color="auto"/>
            <w:right w:val="none" w:sz="0" w:space="0" w:color="auto"/>
          </w:divBdr>
          <w:divsChild>
            <w:div w:id="260535275">
              <w:marLeft w:val="0"/>
              <w:marRight w:val="0"/>
              <w:marTop w:val="0"/>
              <w:marBottom w:val="0"/>
              <w:divBdr>
                <w:top w:val="none" w:sz="0" w:space="0" w:color="auto"/>
                <w:left w:val="none" w:sz="0" w:space="0" w:color="auto"/>
                <w:bottom w:val="none" w:sz="0" w:space="0" w:color="auto"/>
                <w:right w:val="none" w:sz="0" w:space="0" w:color="auto"/>
              </w:divBdr>
            </w:div>
            <w:div w:id="652489127">
              <w:marLeft w:val="0"/>
              <w:marRight w:val="0"/>
              <w:marTop w:val="0"/>
              <w:marBottom w:val="0"/>
              <w:divBdr>
                <w:top w:val="none" w:sz="0" w:space="0" w:color="auto"/>
                <w:left w:val="none" w:sz="0" w:space="0" w:color="auto"/>
                <w:bottom w:val="none" w:sz="0" w:space="0" w:color="auto"/>
                <w:right w:val="none" w:sz="0" w:space="0" w:color="auto"/>
              </w:divBdr>
            </w:div>
          </w:divsChild>
        </w:div>
        <w:div w:id="49158853">
          <w:marLeft w:val="0"/>
          <w:marRight w:val="0"/>
          <w:marTop w:val="0"/>
          <w:marBottom w:val="0"/>
          <w:divBdr>
            <w:top w:val="none" w:sz="0" w:space="0" w:color="auto"/>
            <w:left w:val="none" w:sz="0" w:space="0" w:color="auto"/>
            <w:bottom w:val="none" w:sz="0" w:space="0" w:color="auto"/>
            <w:right w:val="none" w:sz="0" w:space="0" w:color="auto"/>
          </w:divBdr>
          <w:divsChild>
            <w:div w:id="173806987">
              <w:marLeft w:val="0"/>
              <w:marRight w:val="0"/>
              <w:marTop w:val="0"/>
              <w:marBottom w:val="0"/>
              <w:divBdr>
                <w:top w:val="none" w:sz="0" w:space="0" w:color="auto"/>
                <w:left w:val="none" w:sz="0" w:space="0" w:color="auto"/>
                <w:bottom w:val="none" w:sz="0" w:space="0" w:color="auto"/>
                <w:right w:val="none" w:sz="0" w:space="0" w:color="auto"/>
              </w:divBdr>
              <w:divsChild>
                <w:div w:id="749890031">
                  <w:marLeft w:val="0"/>
                  <w:marRight w:val="0"/>
                  <w:marTop w:val="0"/>
                  <w:marBottom w:val="0"/>
                  <w:divBdr>
                    <w:top w:val="none" w:sz="0" w:space="0" w:color="auto"/>
                    <w:left w:val="none" w:sz="0" w:space="0" w:color="auto"/>
                    <w:bottom w:val="none" w:sz="0" w:space="0" w:color="auto"/>
                    <w:right w:val="none" w:sz="0" w:space="0" w:color="auto"/>
                  </w:divBdr>
                  <w:divsChild>
                    <w:div w:id="1393188647">
                      <w:marLeft w:val="0"/>
                      <w:marRight w:val="0"/>
                      <w:marTop w:val="0"/>
                      <w:marBottom w:val="300"/>
                      <w:divBdr>
                        <w:top w:val="none" w:sz="0" w:space="0" w:color="auto"/>
                        <w:left w:val="none" w:sz="0" w:space="0" w:color="auto"/>
                        <w:bottom w:val="none" w:sz="0" w:space="0" w:color="auto"/>
                        <w:right w:val="none" w:sz="0" w:space="0" w:color="auto"/>
                      </w:divBdr>
                    </w:div>
                    <w:div w:id="1537691514">
                      <w:marLeft w:val="0"/>
                      <w:marRight w:val="0"/>
                      <w:marTop w:val="0"/>
                      <w:marBottom w:val="0"/>
                      <w:divBdr>
                        <w:top w:val="none" w:sz="0" w:space="0" w:color="auto"/>
                        <w:left w:val="none" w:sz="0" w:space="0" w:color="auto"/>
                        <w:bottom w:val="none" w:sz="0" w:space="0" w:color="auto"/>
                        <w:right w:val="none" w:sz="0" w:space="0" w:color="auto"/>
                      </w:divBdr>
                      <w:divsChild>
                        <w:div w:id="70545407">
                          <w:marLeft w:val="0"/>
                          <w:marRight w:val="0"/>
                          <w:marTop w:val="0"/>
                          <w:marBottom w:val="0"/>
                          <w:divBdr>
                            <w:top w:val="none" w:sz="0" w:space="0" w:color="auto"/>
                            <w:left w:val="none" w:sz="0" w:space="0" w:color="auto"/>
                            <w:bottom w:val="none" w:sz="0" w:space="0" w:color="auto"/>
                            <w:right w:val="none" w:sz="0" w:space="0" w:color="auto"/>
                          </w:divBdr>
                        </w:div>
                        <w:div w:id="2117749153">
                          <w:marLeft w:val="0"/>
                          <w:marRight w:val="0"/>
                          <w:marTop w:val="0"/>
                          <w:marBottom w:val="300"/>
                          <w:divBdr>
                            <w:top w:val="dashed" w:sz="6" w:space="0" w:color="FF6600"/>
                            <w:left w:val="dashed" w:sz="6" w:space="0" w:color="FF6600"/>
                            <w:bottom w:val="dashed" w:sz="6" w:space="0" w:color="FF6600"/>
                            <w:right w:val="dashed" w:sz="6" w:space="0" w:color="FF6600"/>
                          </w:divBdr>
                          <w:divsChild>
                            <w:div w:id="1054618734">
                              <w:marLeft w:val="0"/>
                              <w:marRight w:val="0"/>
                              <w:marTop w:val="0"/>
                              <w:marBottom w:val="0"/>
                              <w:divBdr>
                                <w:top w:val="none" w:sz="0" w:space="0" w:color="auto"/>
                                <w:left w:val="none" w:sz="0" w:space="0" w:color="auto"/>
                                <w:bottom w:val="none" w:sz="0" w:space="0" w:color="auto"/>
                                <w:right w:val="none" w:sz="0" w:space="0" w:color="auto"/>
                              </w:divBdr>
                            </w:div>
                          </w:divsChild>
                        </w:div>
                        <w:div w:id="1241259738">
                          <w:marLeft w:val="0"/>
                          <w:marRight w:val="0"/>
                          <w:marTop w:val="0"/>
                          <w:marBottom w:val="270"/>
                          <w:divBdr>
                            <w:top w:val="dashed" w:sz="12" w:space="8" w:color="D5D5D5"/>
                            <w:left w:val="dashed" w:sz="12" w:space="8" w:color="D5D5D5"/>
                            <w:bottom w:val="dashed" w:sz="12" w:space="8" w:color="D5D5D5"/>
                            <w:right w:val="dashed" w:sz="12" w:space="8" w:color="D5D5D5"/>
                          </w:divBdr>
                        </w:div>
                        <w:div w:id="575238548">
                          <w:marLeft w:val="0"/>
                          <w:marRight w:val="0"/>
                          <w:marTop w:val="0"/>
                          <w:marBottom w:val="0"/>
                          <w:divBdr>
                            <w:top w:val="none" w:sz="0" w:space="0" w:color="auto"/>
                            <w:left w:val="none" w:sz="0" w:space="0" w:color="auto"/>
                            <w:bottom w:val="none" w:sz="0" w:space="0" w:color="auto"/>
                            <w:right w:val="none" w:sz="0" w:space="0" w:color="auto"/>
                          </w:divBdr>
                        </w:div>
                        <w:div w:id="1237938630">
                          <w:marLeft w:val="0"/>
                          <w:marRight w:val="0"/>
                          <w:marTop w:val="0"/>
                          <w:marBottom w:val="300"/>
                          <w:divBdr>
                            <w:top w:val="dashed" w:sz="6" w:space="0" w:color="FF6600"/>
                            <w:left w:val="dashed" w:sz="6" w:space="0" w:color="FF6600"/>
                            <w:bottom w:val="dashed" w:sz="6" w:space="0" w:color="FF6600"/>
                            <w:right w:val="dashed" w:sz="6" w:space="0" w:color="FF6600"/>
                          </w:divBdr>
                          <w:divsChild>
                            <w:div w:id="1671828763">
                              <w:marLeft w:val="0"/>
                              <w:marRight w:val="0"/>
                              <w:marTop w:val="0"/>
                              <w:marBottom w:val="0"/>
                              <w:divBdr>
                                <w:top w:val="none" w:sz="0" w:space="0" w:color="auto"/>
                                <w:left w:val="none" w:sz="0" w:space="0" w:color="auto"/>
                                <w:bottom w:val="none" w:sz="0" w:space="0" w:color="auto"/>
                                <w:right w:val="none" w:sz="0" w:space="0" w:color="auto"/>
                              </w:divBdr>
                            </w:div>
                          </w:divsChild>
                        </w:div>
                        <w:div w:id="1596136872">
                          <w:marLeft w:val="0"/>
                          <w:marRight w:val="0"/>
                          <w:marTop w:val="0"/>
                          <w:marBottom w:val="0"/>
                          <w:divBdr>
                            <w:top w:val="none" w:sz="0" w:space="0" w:color="auto"/>
                            <w:left w:val="none" w:sz="0" w:space="0" w:color="auto"/>
                            <w:bottom w:val="none" w:sz="0" w:space="0" w:color="auto"/>
                            <w:right w:val="none" w:sz="0" w:space="0" w:color="auto"/>
                          </w:divBdr>
                        </w:div>
                        <w:div w:id="2115248239">
                          <w:marLeft w:val="0"/>
                          <w:marRight w:val="0"/>
                          <w:marTop w:val="0"/>
                          <w:marBottom w:val="300"/>
                          <w:divBdr>
                            <w:top w:val="dashed" w:sz="6" w:space="0" w:color="FF6600"/>
                            <w:left w:val="dashed" w:sz="6" w:space="0" w:color="FF6600"/>
                            <w:bottom w:val="dashed" w:sz="6" w:space="0" w:color="FF6600"/>
                            <w:right w:val="dashed" w:sz="6" w:space="0" w:color="FF6600"/>
                          </w:divBdr>
                          <w:divsChild>
                            <w:div w:id="1280721968">
                              <w:marLeft w:val="0"/>
                              <w:marRight w:val="0"/>
                              <w:marTop w:val="0"/>
                              <w:marBottom w:val="0"/>
                              <w:divBdr>
                                <w:top w:val="none" w:sz="0" w:space="0" w:color="auto"/>
                                <w:left w:val="none" w:sz="0" w:space="0" w:color="auto"/>
                                <w:bottom w:val="none" w:sz="0" w:space="0" w:color="auto"/>
                                <w:right w:val="none" w:sz="0" w:space="0" w:color="auto"/>
                              </w:divBdr>
                            </w:div>
                          </w:divsChild>
                        </w:div>
                        <w:div w:id="570772601">
                          <w:marLeft w:val="0"/>
                          <w:marRight w:val="0"/>
                          <w:marTop w:val="0"/>
                          <w:marBottom w:val="300"/>
                          <w:divBdr>
                            <w:top w:val="dashed" w:sz="6" w:space="0" w:color="FF6600"/>
                            <w:left w:val="dashed" w:sz="6" w:space="0" w:color="FF6600"/>
                            <w:bottom w:val="dashed" w:sz="6" w:space="0" w:color="FF6600"/>
                            <w:right w:val="dashed" w:sz="6" w:space="0" w:color="FF6600"/>
                          </w:divBdr>
                          <w:divsChild>
                            <w:div w:id="1272008477">
                              <w:marLeft w:val="0"/>
                              <w:marRight w:val="0"/>
                              <w:marTop w:val="0"/>
                              <w:marBottom w:val="0"/>
                              <w:divBdr>
                                <w:top w:val="none" w:sz="0" w:space="0" w:color="auto"/>
                                <w:left w:val="none" w:sz="0" w:space="0" w:color="auto"/>
                                <w:bottom w:val="none" w:sz="0" w:space="0" w:color="auto"/>
                                <w:right w:val="none" w:sz="0" w:space="0" w:color="auto"/>
                              </w:divBdr>
                            </w:div>
                          </w:divsChild>
                        </w:div>
                        <w:div w:id="1808162239">
                          <w:marLeft w:val="0"/>
                          <w:marRight w:val="0"/>
                          <w:marTop w:val="0"/>
                          <w:marBottom w:val="270"/>
                          <w:divBdr>
                            <w:top w:val="dashed" w:sz="12" w:space="8" w:color="D5D5D5"/>
                            <w:left w:val="dashed" w:sz="12" w:space="8" w:color="D5D5D5"/>
                            <w:bottom w:val="dashed" w:sz="12" w:space="8" w:color="D5D5D5"/>
                            <w:right w:val="dashed" w:sz="12" w:space="8" w:color="D5D5D5"/>
                          </w:divBdr>
                        </w:div>
                        <w:div w:id="329522513">
                          <w:marLeft w:val="0"/>
                          <w:marRight w:val="0"/>
                          <w:marTop w:val="0"/>
                          <w:marBottom w:val="0"/>
                          <w:divBdr>
                            <w:top w:val="none" w:sz="0" w:space="0" w:color="auto"/>
                            <w:left w:val="none" w:sz="0" w:space="0" w:color="auto"/>
                            <w:bottom w:val="none" w:sz="0" w:space="0" w:color="auto"/>
                            <w:right w:val="none" w:sz="0" w:space="0" w:color="auto"/>
                          </w:divBdr>
                        </w:div>
                        <w:div w:id="1900818367">
                          <w:marLeft w:val="0"/>
                          <w:marRight w:val="0"/>
                          <w:marTop w:val="0"/>
                          <w:marBottom w:val="300"/>
                          <w:divBdr>
                            <w:top w:val="dashed" w:sz="6" w:space="0" w:color="FF6600"/>
                            <w:left w:val="dashed" w:sz="6" w:space="0" w:color="FF6600"/>
                            <w:bottom w:val="dashed" w:sz="6" w:space="0" w:color="FF6600"/>
                            <w:right w:val="dashed" w:sz="6" w:space="0" w:color="FF6600"/>
                          </w:divBdr>
                          <w:divsChild>
                            <w:div w:id="773405473">
                              <w:marLeft w:val="0"/>
                              <w:marRight w:val="0"/>
                              <w:marTop w:val="0"/>
                              <w:marBottom w:val="0"/>
                              <w:divBdr>
                                <w:top w:val="none" w:sz="0" w:space="0" w:color="auto"/>
                                <w:left w:val="none" w:sz="0" w:space="0" w:color="auto"/>
                                <w:bottom w:val="none" w:sz="0" w:space="0" w:color="auto"/>
                                <w:right w:val="none" w:sz="0" w:space="0" w:color="auto"/>
                              </w:divBdr>
                            </w:div>
                          </w:divsChild>
                        </w:div>
                        <w:div w:id="579295116">
                          <w:marLeft w:val="0"/>
                          <w:marRight w:val="0"/>
                          <w:marTop w:val="0"/>
                          <w:marBottom w:val="300"/>
                          <w:divBdr>
                            <w:top w:val="dashed" w:sz="6" w:space="0" w:color="FF6600"/>
                            <w:left w:val="dashed" w:sz="6" w:space="0" w:color="FF6600"/>
                            <w:bottom w:val="dashed" w:sz="6" w:space="0" w:color="FF6600"/>
                            <w:right w:val="dashed" w:sz="6" w:space="0" w:color="FF6600"/>
                          </w:divBdr>
                          <w:divsChild>
                            <w:div w:id="962200153">
                              <w:marLeft w:val="0"/>
                              <w:marRight w:val="0"/>
                              <w:marTop w:val="0"/>
                              <w:marBottom w:val="0"/>
                              <w:divBdr>
                                <w:top w:val="none" w:sz="0" w:space="0" w:color="auto"/>
                                <w:left w:val="none" w:sz="0" w:space="0" w:color="auto"/>
                                <w:bottom w:val="none" w:sz="0" w:space="0" w:color="auto"/>
                                <w:right w:val="none" w:sz="0" w:space="0" w:color="auto"/>
                              </w:divBdr>
                            </w:div>
                          </w:divsChild>
                        </w:div>
                        <w:div w:id="768550380">
                          <w:marLeft w:val="0"/>
                          <w:marRight w:val="0"/>
                          <w:marTop w:val="0"/>
                          <w:marBottom w:val="0"/>
                          <w:divBdr>
                            <w:top w:val="none" w:sz="0" w:space="0" w:color="auto"/>
                            <w:left w:val="none" w:sz="0" w:space="0" w:color="auto"/>
                            <w:bottom w:val="none" w:sz="0" w:space="0" w:color="auto"/>
                            <w:right w:val="none" w:sz="0" w:space="0" w:color="auto"/>
                          </w:divBdr>
                        </w:div>
                        <w:div w:id="522480030">
                          <w:marLeft w:val="0"/>
                          <w:marRight w:val="0"/>
                          <w:marTop w:val="0"/>
                          <w:marBottom w:val="300"/>
                          <w:divBdr>
                            <w:top w:val="dashed" w:sz="6" w:space="0" w:color="FF6600"/>
                            <w:left w:val="dashed" w:sz="6" w:space="0" w:color="FF6600"/>
                            <w:bottom w:val="dashed" w:sz="6" w:space="0" w:color="FF6600"/>
                            <w:right w:val="dashed" w:sz="6" w:space="0" w:color="FF6600"/>
                          </w:divBdr>
                          <w:divsChild>
                            <w:div w:id="1561287484">
                              <w:marLeft w:val="0"/>
                              <w:marRight w:val="0"/>
                              <w:marTop w:val="0"/>
                              <w:marBottom w:val="0"/>
                              <w:divBdr>
                                <w:top w:val="none" w:sz="0" w:space="0" w:color="auto"/>
                                <w:left w:val="none" w:sz="0" w:space="0" w:color="auto"/>
                                <w:bottom w:val="none" w:sz="0" w:space="0" w:color="auto"/>
                                <w:right w:val="none" w:sz="0" w:space="0" w:color="auto"/>
                              </w:divBdr>
                            </w:div>
                          </w:divsChild>
                        </w:div>
                        <w:div w:id="1996951713">
                          <w:marLeft w:val="0"/>
                          <w:marRight w:val="0"/>
                          <w:marTop w:val="0"/>
                          <w:marBottom w:val="270"/>
                          <w:divBdr>
                            <w:top w:val="dashed" w:sz="12" w:space="8" w:color="D5D5D5"/>
                            <w:left w:val="dashed" w:sz="12" w:space="8" w:color="D5D5D5"/>
                            <w:bottom w:val="dashed" w:sz="12" w:space="8" w:color="D5D5D5"/>
                            <w:right w:val="dashed" w:sz="12" w:space="8" w:color="D5D5D5"/>
                          </w:divBdr>
                        </w:div>
                        <w:div w:id="1875263649">
                          <w:marLeft w:val="0"/>
                          <w:marRight w:val="0"/>
                          <w:marTop w:val="0"/>
                          <w:marBottom w:val="0"/>
                          <w:divBdr>
                            <w:top w:val="none" w:sz="0" w:space="0" w:color="auto"/>
                            <w:left w:val="none" w:sz="0" w:space="0" w:color="auto"/>
                            <w:bottom w:val="none" w:sz="0" w:space="0" w:color="auto"/>
                            <w:right w:val="none" w:sz="0" w:space="0" w:color="auto"/>
                          </w:divBdr>
                        </w:div>
                        <w:div w:id="1899365007">
                          <w:marLeft w:val="0"/>
                          <w:marRight w:val="0"/>
                          <w:marTop w:val="0"/>
                          <w:marBottom w:val="300"/>
                          <w:divBdr>
                            <w:top w:val="dashed" w:sz="6" w:space="0" w:color="FF6600"/>
                            <w:left w:val="dashed" w:sz="6" w:space="0" w:color="FF6600"/>
                            <w:bottom w:val="dashed" w:sz="6" w:space="0" w:color="FF6600"/>
                            <w:right w:val="dashed" w:sz="6" w:space="0" w:color="FF6600"/>
                          </w:divBdr>
                          <w:divsChild>
                            <w:div w:id="1910918312">
                              <w:marLeft w:val="0"/>
                              <w:marRight w:val="0"/>
                              <w:marTop w:val="0"/>
                              <w:marBottom w:val="0"/>
                              <w:divBdr>
                                <w:top w:val="none" w:sz="0" w:space="0" w:color="auto"/>
                                <w:left w:val="none" w:sz="0" w:space="0" w:color="auto"/>
                                <w:bottom w:val="none" w:sz="0" w:space="0" w:color="auto"/>
                                <w:right w:val="none" w:sz="0" w:space="0" w:color="auto"/>
                              </w:divBdr>
                            </w:div>
                          </w:divsChild>
                        </w:div>
                        <w:div w:id="931933989">
                          <w:marLeft w:val="0"/>
                          <w:marRight w:val="0"/>
                          <w:marTop w:val="0"/>
                          <w:marBottom w:val="300"/>
                          <w:divBdr>
                            <w:top w:val="dashed" w:sz="6" w:space="0" w:color="FF6600"/>
                            <w:left w:val="dashed" w:sz="6" w:space="0" w:color="FF6600"/>
                            <w:bottom w:val="dashed" w:sz="6" w:space="0" w:color="FF6600"/>
                            <w:right w:val="dashed" w:sz="6" w:space="0" w:color="FF6600"/>
                          </w:divBdr>
                          <w:divsChild>
                            <w:div w:id="501892819">
                              <w:marLeft w:val="0"/>
                              <w:marRight w:val="0"/>
                              <w:marTop w:val="0"/>
                              <w:marBottom w:val="0"/>
                              <w:divBdr>
                                <w:top w:val="none" w:sz="0" w:space="0" w:color="auto"/>
                                <w:left w:val="none" w:sz="0" w:space="0" w:color="auto"/>
                                <w:bottom w:val="none" w:sz="0" w:space="0" w:color="auto"/>
                                <w:right w:val="none" w:sz="0" w:space="0" w:color="auto"/>
                              </w:divBdr>
                            </w:div>
                          </w:divsChild>
                        </w:div>
                        <w:div w:id="958489993">
                          <w:marLeft w:val="0"/>
                          <w:marRight w:val="0"/>
                          <w:marTop w:val="0"/>
                          <w:marBottom w:val="0"/>
                          <w:divBdr>
                            <w:top w:val="none" w:sz="0" w:space="0" w:color="auto"/>
                            <w:left w:val="none" w:sz="0" w:space="0" w:color="auto"/>
                            <w:bottom w:val="none" w:sz="0" w:space="0" w:color="auto"/>
                            <w:right w:val="none" w:sz="0" w:space="0" w:color="auto"/>
                          </w:divBdr>
                        </w:div>
                        <w:div w:id="1145049820">
                          <w:marLeft w:val="0"/>
                          <w:marRight w:val="0"/>
                          <w:marTop w:val="0"/>
                          <w:marBottom w:val="0"/>
                          <w:divBdr>
                            <w:top w:val="none" w:sz="0" w:space="0" w:color="auto"/>
                            <w:left w:val="none" w:sz="0" w:space="0" w:color="auto"/>
                            <w:bottom w:val="none" w:sz="0" w:space="0" w:color="auto"/>
                            <w:right w:val="none" w:sz="0" w:space="0" w:color="auto"/>
                          </w:divBdr>
                        </w:div>
                        <w:div w:id="1207722759">
                          <w:marLeft w:val="0"/>
                          <w:marRight w:val="0"/>
                          <w:marTop w:val="0"/>
                          <w:marBottom w:val="300"/>
                          <w:divBdr>
                            <w:top w:val="dashed" w:sz="6" w:space="0" w:color="FF6600"/>
                            <w:left w:val="dashed" w:sz="6" w:space="0" w:color="FF6600"/>
                            <w:bottom w:val="dashed" w:sz="6" w:space="0" w:color="FF6600"/>
                            <w:right w:val="dashed" w:sz="6" w:space="0" w:color="FF6600"/>
                          </w:divBdr>
                          <w:divsChild>
                            <w:div w:id="102455357">
                              <w:marLeft w:val="0"/>
                              <w:marRight w:val="0"/>
                              <w:marTop w:val="0"/>
                              <w:marBottom w:val="0"/>
                              <w:divBdr>
                                <w:top w:val="none" w:sz="0" w:space="0" w:color="auto"/>
                                <w:left w:val="none" w:sz="0" w:space="0" w:color="auto"/>
                                <w:bottom w:val="none" w:sz="0" w:space="0" w:color="auto"/>
                                <w:right w:val="none" w:sz="0" w:space="0" w:color="auto"/>
                              </w:divBdr>
                            </w:div>
                          </w:divsChild>
                        </w:div>
                        <w:div w:id="2139519767">
                          <w:marLeft w:val="0"/>
                          <w:marRight w:val="0"/>
                          <w:marTop w:val="0"/>
                          <w:marBottom w:val="300"/>
                          <w:divBdr>
                            <w:top w:val="dashed" w:sz="6" w:space="0" w:color="FF6600"/>
                            <w:left w:val="dashed" w:sz="6" w:space="0" w:color="FF6600"/>
                            <w:bottom w:val="dashed" w:sz="6" w:space="0" w:color="FF6600"/>
                            <w:right w:val="dashed" w:sz="6" w:space="0" w:color="FF6600"/>
                          </w:divBdr>
                          <w:divsChild>
                            <w:div w:id="741831528">
                              <w:marLeft w:val="0"/>
                              <w:marRight w:val="0"/>
                              <w:marTop w:val="0"/>
                              <w:marBottom w:val="0"/>
                              <w:divBdr>
                                <w:top w:val="none" w:sz="0" w:space="0" w:color="auto"/>
                                <w:left w:val="none" w:sz="0" w:space="0" w:color="auto"/>
                                <w:bottom w:val="none" w:sz="0" w:space="0" w:color="auto"/>
                                <w:right w:val="none" w:sz="0" w:space="0" w:color="auto"/>
                              </w:divBdr>
                            </w:div>
                          </w:divsChild>
                        </w:div>
                        <w:div w:id="1375427399">
                          <w:marLeft w:val="0"/>
                          <w:marRight w:val="0"/>
                          <w:marTop w:val="0"/>
                          <w:marBottom w:val="270"/>
                          <w:divBdr>
                            <w:top w:val="dashed" w:sz="12" w:space="8" w:color="D5D5D5"/>
                            <w:left w:val="dashed" w:sz="12" w:space="8" w:color="D5D5D5"/>
                            <w:bottom w:val="dashed" w:sz="12" w:space="8" w:color="D5D5D5"/>
                            <w:right w:val="dashed" w:sz="12" w:space="8" w:color="D5D5D5"/>
                          </w:divBdr>
                        </w:div>
                        <w:div w:id="1151286036">
                          <w:marLeft w:val="0"/>
                          <w:marRight w:val="0"/>
                          <w:marTop w:val="0"/>
                          <w:marBottom w:val="0"/>
                          <w:divBdr>
                            <w:top w:val="none" w:sz="0" w:space="0" w:color="auto"/>
                            <w:left w:val="none" w:sz="0" w:space="0" w:color="auto"/>
                            <w:bottom w:val="none" w:sz="0" w:space="0" w:color="auto"/>
                            <w:right w:val="none" w:sz="0" w:space="0" w:color="auto"/>
                          </w:divBdr>
                        </w:div>
                        <w:div w:id="1316450157">
                          <w:marLeft w:val="0"/>
                          <w:marRight w:val="0"/>
                          <w:marTop w:val="0"/>
                          <w:marBottom w:val="300"/>
                          <w:divBdr>
                            <w:top w:val="dashed" w:sz="6" w:space="0" w:color="FF6600"/>
                            <w:left w:val="dashed" w:sz="6" w:space="0" w:color="FF6600"/>
                            <w:bottom w:val="dashed" w:sz="6" w:space="0" w:color="FF6600"/>
                            <w:right w:val="dashed" w:sz="6" w:space="0" w:color="FF6600"/>
                          </w:divBdr>
                          <w:divsChild>
                            <w:div w:id="137723658">
                              <w:marLeft w:val="0"/>
                              <w:marRight w:val="0"/>
                              <w:marTop w:val="0"/>
                              <w:marBottom w:val="0"/>
                              <w:divBdr>
                                <w:top w:val="none" w:sz="0" w:space="0" w:color="auto"/>
                                <w:left w:val="none" w:sz="0" w:space="0" w:color="auto"/>
                                <w:bottom w:val="none" w:sz="0" w:space="0" w:color="auto"/>
                                <w:right w:val="none" w:sz="0" w:space="0" w:color="auto"/>
                              </w:divBdr>
                            </w:div>
                          </w:divsChild>
                        </w:div>
                        <w:div w:id="1466241011">
                          <w:marLeft w:val="0"/>
                          <w:marRight w:val="0"/>
                          <w:marTop w:val="0"/>
                          <w:marBottom w:val="300"/>
                          <w:divBdr>
                            <w:top w:val="dashed" w:sz="6" w:space="0" w:color="FF6600"/>
                            <w:left w:val="dashed" w:sz="6" w:space="0" w:color="FF6600"/>
                            <w:bottom w:val="dashed" w:sz="6" w:space="0" w:color="FF6600"/>
                            <w:right w:val="dashed" w:sz="6" w:space="0" w:color="FF6600"/>
                          </w:divBdr>
                          <w:divsChild>
                            <w:div w:id="1624536431">
                              <w:marLeft w:val="0"/>
                              <w:marRight w:val="0"/>
                              <w:marTop w:val="0"/>
                              <w:marBottom w:val="0"/>
                              <w:divBdr>
                                <w:top w:val="none" w:sz="0" w:space="0" w:color="auto"/>
                                <w:left w:val="none" w:sz="0" w:space="0" w:color="auto"/>
                                <w:bottom w:val="none" w:sz="0" w:space="0" w:color="auto"/>
                                <w:right w:val="none" w:sz="0" w:space="0" w:color="auto"/>
                              </w:divBdr>
                            </w:div>
                          </w:divsChild>
                        </w:div>
                        <w:div w:id="1575701033">
                          <w:marLeft w:val="0"/>
                          <w:marRight w:val="0"/>
                          <w:marTop w:val="0"/>
                          <w:marBottom w:val="300"/>
                          <w:divBdr>
                            <w:top w:val="dashed" w:sz="6" w:space="0" w:color="FF6600"/>
                            <w:left w:val="dashed" w:sz="6" w:space="0" w:color="FF6600"/>
                            <w:bottom w:val="dashed" w:sz="6" w:space="0" w:color="FF6600"/>
                            <w:right w:val="dashed" w:sz="6" w:space="0" w:color="FF6600"/>
                          </w:divBdr>
                          <w:divsChild>
                            <w:div w:id="1539050582">
                              <w:marLeft w:val="0"/>
                              <w:marRight w:val="0"/>
                              <w:marTop w:val="0"/>
                              <w:marBottom w:val="0"/>
                              <w:divBdr>
                                <w:top w:val="none" w:sz="0" w:space="0" w:color="auto"/>
                                <w:left w:val="none" w:sz="0" w:space="0" w:color="auto"/>
                                <w:bottom w:val="none" w:sz="0" w:space="0" w:color="auto"/>
                                <w:right w:val="none" w:sz="0" w:space="0" w:color="auto"/>
                              </w:divBdr>
                            </w:div>
                          </w:divsChild>
                        </w:div>
                        <w:div w:id="946234078">
                          <w:marLeft w:val="0"/>
                          <w:marRight w:val="0"/>
                          <w:marTop w:val="0"/>
                          <w:marBottom w:val="300"/>
                          <w:divBdr>
                            <w:top w:val="dashed" w:sz="6" w:space="0" w:color="FF6600"/>
                            <w:left w:val="dashed" w:sz="6" w:space="0" w:color="FF6600"/>
                            <w:bottom w:val="dashed" w:sz="6" w:space="0" w:color="FF6600"/>
                            <w:right w:val="dashed" w:sz="6" w:space="0" w:color="FF6600"/>
                          </w:divBdr>
                          <w:divsChild>
                            <w:div w:id="673344841">
                              <w:marLeft w:val="0"/>
                              <w:marRight w:val="0"/>
                              <w:marTop w:val="0"/>
                              <w:marBottom w:val="0"/>
                              <w:divBdr>
                                <w:top w:val="none" w:sz="0" w:space="0" w:color="auto"/>
                                <w:left w:val="none" w:sz="0" w:space="0" w:color="auto"/>
                                <w:bottom w:val="none" w:sz="0" w:space="0" w:color="auto"/>
                                <w:right w:val="none" w:sz="0" w:space="0" w:color="auto"/>
                              </w:divBdr>
                            </w:div>
                          </w:divsChild>
                        </w:div>
                        <w:div w:id="275063416">
                          <w:marLeft w:val="0"/>
                          <w:marRight w:val="0"/>
                          <w:marTop w:val="0"/>
                          <w:marBottom w:val="270"/>
                          <w:divBdr>
                            <w:top w:val="dashed" w:sz="12" w:space="8" w:color="D5D5D5"/>
                            <w:left w:val="dashed" w:sz="12" w:space="8" w:color="D5D5D5"/>
                            <w:bottom w:val="dashed" w:sz="12" w:space="8" w:color="D5D5D5"/>
                            <w:right w:val="dashed" w:sz="12" w:space="8" w:color="D5D5D5"/>
                          </w:divBdr>
                        </w:div>
                        <w:div w:id="1421683394">
                          <w:marLeft w:val="0"/>
                          <w:marRight w:val="0"/>
                          <w:marTop w:val="0"/>
                          <w:marBottom w:val="0"/>
                          <w:divBdr>
                            <w:top w:val="none" w:sz="0" w:space="0" w:color="auto"/>
                            <w:left w:val="none" w:sz="0" w:space="0" w:color="auto"/>
                            <w:bottom w:val="none" w:sz="0" w:space="0" w:color="auto"/>
                            <w:right w:val="none" w:sz="0" w:space="0" w:color="auto"/>
                          </w:divBdr>
                        </w:div>
                        <w:div w:id="1250120722">
                          <w:marLeft w:val="0"/>
                          <w:marRight w:val="0"/>
                          <w:marTop w:val="0"/>
                          <w:marBottom w:val="300"/>
                          <w:divBdr>
                            <w:top w:val="dashed" w:sz="6" w:space="0" w:color="FF6600"/>
                            <w:left w:val="dashed" w:sz="6" w:space="0" w:color="FF6600"/>
                            <w:bottom w:val="dashed" w:sz="6" w:space="0" w:color="FF6600"/>
                            <w:right w:val="dashed" w:sz="6" w:space="0" w:color="FF6600"/>
                          </w:divBdr>
                          <w:divsChild>
                            <w:div w:id="1827168305">
                              <w:marLeft w:val="0"/>
                              <w:marRight w:val="0"/>
                              <w:marTop w:val="0"/>
                              <w:marBottom w:val="0"/>
                              <w:divBdr>
                                <w:top w:val="none" w:sz="0" w:space="0" w:color="auto"/>
                                <w:left w:val="none" w:sz="0" w:space="0" w:color="auto"/>
                                <w:bottom w:val="none" w:sz="0" w:space="0" w:color="auto"/>
                                <w:right w:val="none" w:sz="0" w:space="0" w:color="auto"/>
                              </w:divBdr>
                            </w:div>
                          </w:divsChild>
                        </w:div>
                        <w:div w:id="1296177737">
                          <w:marLeft w:val="0"/>
                          <w:marRight w:val="0"/>
                          <w:marTop w:val="0"/>
                          <w:marBottom w:val="300"/>
                          <w:divBdr>
                            <w:top w:val="dashed" w:sz="6" w:space="0" w:color="FF6600"/>
                            <w:left w:val="dashed" w:sz="6" w:space="0" w:color="FF6600"/>
                            <w:bottom w:val="dashed" w:sz="6" w:space="0" w:color="FF6600"/>
                            <w:right w:val="dashed" w:sz="6" w:space="0" w:color="FF6600"/>
                          </w:divBdr>
                          <w:divsChild>
                            <w:div w:id="1342465747">
                              <w:marLeft w:val="0"/>
                              <w:marRight w:val="0"/>
                              <w:marTop w:val="0"/>
                              <w:marBottom w:val="0"/>
                              <w:divBdr>
                                <w:top w:val="none" w:sz="0" w:space="0" w:color="auto"/>
                                <w:left w:val="none" w:sz="0" w:space="0" w:color="auto"/>
                                <w:bottom w:val="none" w:sz="0" w:space="0" w:color="auto"/>
                                <w:right w:val="none" w:sz="0" w:space="0" w:color="auto"/>
                              </w:divBdr>
                            </w:div>
                          </w:divsChild>
                        </w:div>
                        <w:div w:id="464155445">
                          <w:marLeft w:val="0"/>
                          <w:marRight w:val="0"/>
                          <w:marTop w:val="0"/>
                          <w:marBottom w:val="300"/>
                          <w:divBdr>
                            <w:top w:val="dashed" w:sz="6" w:space="0" w:color="FF6600"/>
                            <w:left w:val="dashed" w:sz="6" w:space="0" w:color="FF6600"/>
                            <w:bottom w:val="dashed" w:sz="6" w:space="0" w:color="FF6600"/>
                            <w:right w:val="dashed" w:sz="6" w:space="0" w:color="FF6600"/>
                          </w:divBdr>
                          <w:divsChild>
                            <w:div w:id="2078477133">
                              <w:marLeft w:val="0"/>
                              <w:marRight w:val="0"/>
                              <w:marTop w:val="0"/>
                              <w:marBottom w:val="0"/>
                              <w:divBdr>
                                <w:top w:val="none" w:sz="0" w:space="0" w:color="auto"/>
                                <w:left w:val="none" w:sz="0" w:space="0" w:color="auto"/>
                                <w:bottom w:val="none" w:sz="0" w:space="0" w:color="auto"/>
                                <w:right w:val="none" w:sz="0" w:space="0" w:color="auto"/>
                              </w:divBdr>
                            </w:div>
                          </w:divsChild>
                        </w:div>
                        <w:div w:id="2134857500">
                          <w:marLeft w:val="0"/>
                          <w:marRight w:val="0"/>
                          <w:marTop w:val="0"/>
                          <w:marBottom w:val="0"/>
                          <w:divBdr>
                            <w:top w:val="none" w:sz="0" w:space="0" w:color="auto"/>
                            <w:left w:val="none" w:sz="0" w:space="0" w:color="auto"/>
                            <w:bottom w:val="none" w:sz="0" w:space="0" w:color="auto"/>
                            <w:right w:val="none" w:sz="0" w:space="0" w:color="auto"/>
                          </w:divBdr>
                        </w:div>
                        <w:div w:id="1027562565">
                          <w:marLeft w:val="0"/>
                          <w:marRight w:val="0"/>
                          <w:marTop w:val="0"/>
                          <w:marBottom w:val="300"/>
                          <w:divBdr>
                            <w:top w:val="dashed" w:sz="6" w:space="0" w:color="FF6600"/>
                            <w:left w:val="dashed" w:sz="6" w:space="0" w:color="FF6600"/>
                            <w:bottom w:val="dashed" w:sz="6" w:space="0" w:color="FF6600"/>
                            <w:right w:val="dashed" w:sz="6" w:space="0" w:color="FF6600"/>
                          </w:divBdr>
                          <w:divsChild>
                            <w:div w:id="20895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o.com/category/aspnet/" TargetMode="External"/><Relationship Id="rId13" Type="http://schemas.openxmlformats.org/officeDocument/2006/relationships/hyperlink" Target="http://www.aspneto.com/author/mayank/" TargetMode="External"/><Relationship Id="rId18" Type="http://schemas.openxmlformats.org/officeDocument/2006/relationships/hyperlink" Target="http://www.aspneto.com/category/oop/" TargetMode="External"/><Relationship Id="rId3" Type="http://schemas.microsoft.com/office/2007/relationships/stylesWithEffects" Target="stylesWithEffects.xml"/><Relationship Id="rId7" Type="http://schemas.openxmlformats.org/officeDocument/2006/relationships/hyperlink" Target="http://www.aspneto.com/" TargetMode="External"/><Relationship Id="rId12" Type="http://schemas.openxmlformats.org/officeDocument/2006/relationships/hyperlink" Target="http://www.aspneto.com/category/aspnet/" TargetMode="External"/><Relationship Id="rId17" Type="http://schemas.openxmlformats.org/officeDocument/2006/relationships/hyperlink" Target="http://www.aspneto.com/category/interview-questions/" TargetMode="External"/><Relationship Id="rId2" Type="http://schemas.openxmlformats.org/officeDocument/2006/relationships/styles" Target="styles.xml"/><Relationship Id="rId16" Type="http://schemas.openxmlformats.org/officeDocument/2006/relationships/hyperlink" Target="http://www.aspneto.com/category/asp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spneto.com/" TargetMode="External"/><Relationship Id="rId11" Type="http://schemas.openxmlformats.org/officeDocument/2006/relationships/hyperlink" Target="http://www.aspneto.com/" TargetMode="External"/><Relationship Id="rId5" Type="http://schemas.openxmlformats.org/officeDocument/2006/relationships/webSettings" Target="webSettings.xml"/><Relationship Id="rId15" Type="http://schemas.openxmlformats.org/officeDocument/2006/relationships/hyperlink" Target="http://www.aspneto.com/author/mayank/" TargetMode="External"/><Relationship Id="rId10" Type="http://schemas.openxmlformats.org/officeDocument/2006/relationships/hyperlink" Target="http://www.aspneto.com/category/interview-ques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spneto.com/category/mvc/"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2826</Words>
  <Characters>16113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Muthumani G.</dc:creator>
  <cp:lastModifiedBy>Muthumani G.</cp:lastModifiedBy>
  <cp:revision>1</cp:revision>
  <dcterms:created xsi:type="dcterms:W3CDTF">2017-05-29T13:07:00Z</dcterms:created>
  <dcterms:modified xsi:type="dcterms:W3CDTF">2017-05-29T13:07:00Z</dcterms:modified>
</cp:coreProperties>
</file>